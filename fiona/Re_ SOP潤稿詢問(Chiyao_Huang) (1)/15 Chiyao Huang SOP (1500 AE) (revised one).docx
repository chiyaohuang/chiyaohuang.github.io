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6D323FE" w14:textId="77777777" w:rsidR="00D228A8" w:rsidRPr="00ED37D7" w:rsidRDefault="00D228A8" w:rsidP="00D228A8">
      <w:pPr>
        <w:rPr>
          <w:rFonts w:eastAsia="MingLiU"/>
          <w:color w:val="000000"/>
          <w:bdr w:val="nil"/>
        </w:rPr>
      </w:pPr>
      <w:bookmarkStart w:id="0" w:name="_Hlk526865165"/>
      <w:r w:rsidRPr="00ED37D7">
        <w:rPr>
          <w:rFonts w:eastAsia="MingLiU"/>
          <w:color w:val="000000"/>
          <w:bdr w:val="nil"/>
        </w:rPr>
        <w:t>第一次修改提供內容跟架構上的建議。</w:t>
      </w:r>
    </w:p>
    <w:p w14:paraId="0D188013" w14:textId="77777777" w:rsidR="00D228A8" w:rsidRPr="00ED37D7" w:rsidRDefault="00D228A8" w:rsidP="00D228A8">
      <w:pPr>
        <w:rPr>
          <w:rFonts w:eastAsia="MingLiU"/>
          <w:color w:val="0000FF"/>
          <w:bdr w:val="nil"/>
        </w:rPr>
      </w:pPr>
    </w:p>
    <w:p w14:paraId="7FF6003C" w14:textId="77777777" w:rsidR="00D228A8" w:rsidRPr="00ED37D7" w:rsidRDefault="00D228A8" w:rsidP="00D228A8">
      <w:pPr>
        <w:rPr>
          <w:rFonts w:eastAsia="MingLiU"/>
          <w:color w:val="000000"/>
          <w:bdr w:val="nil"/>
        </w:rPr>
      </w:pPr>
      <w:r w:rsidRPr="00ED37D7">
        <w:rPr>
          <w:rFonts w:eastAsia="MingLiU"/>
          <w:color w:val="000000"/>
          <w:bdr w:val="nil"/>
        </w:rPr>
        <w:t>幾點注意事項：</w:t>
      </w:r>
    </w:p>
    <w:p w14:paraId="1B740BDD"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FF"/>
          <w:bdr w:val="nil"/>
          <w:lang w:val="en-US"/>
        </w:rPr>
        <w:t>我的回應是用追蹤修訂寫</w:t>
      </w:r>
      <w:r w:rsidRPr="00ED37D7">
        <w:rPr>
          <w:rFonts w:eastAsia="MingLiU"/>
          <w:color w:val="000000"/>
          <w:bdr w:val="nil"/>
          <w:lang w:val="en-US"/>
        </w:rPr>
        <w:t>。我的回應通常寫於有疑問的句子或段落之後。我會用藍色、紅色等顏色、螢光色標出我要你注意的地方。</w:t>
      </w:r>
    </w:p>
    <w:p w14:paraId="4DF7DFBF"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00"/>
          <w:bdr w:val="nil"/>
          <w:lang w:val="en-US"/>
        </w:rPr>
        <w:t>英文我看不懂或有疑問的地方標</w:t>
      </w:r>
      <w:r w:rsidRPr="00ED37D7">
        <w:rPr>
          <w:rFonts w:eastAsia="MingLiU"/>
          <w:color w:val="0000FF"/>
          <w:bdr w:val="nil"/>
          <w:lang w:val="en-US"/>
        </w:rPr>
        <w:t>藍色</w:t>
      </w:r>
      <w:r w:rsidRPr="00ED37D7">
        <w:rPr>
          <w:rFonts w:eastAsia="MingLiU"/>
          <w:color w:val="000000"/>
          <w:bdr w:val="nil"/>
          <w:lang w:val="en-US"/>
        </w:rPr>
        <w:t>，請直接在正文之中改寫英文。</w:t>
      </w:r>
    </w:p>
    <w:p w14:paraId="394F80A6"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00"/>
          <w:bdr w:val="nil"/>
          <w:lang w:val="en-US"/>
        </w:rPr>
        <w:t>有英文大小寫、標點符號、冠詞的使用問題的，我標</w:t>
      </w:r>
      <w:r w:rsidRPr="00ED37D7">
        <w:rPr>
          <w:rFonts w:eastAsia="MingLiU"/>
          <w:color w:val="FF0000"/>
          <w:bdr w:val="nil"/>
          <w:lang w:val="en-US"/>
        </w:rPr>
        <w:t>紅色</w:t>
      </w:r>
      <w:r w:rsidRPr="00ED37D7">
        <w:rPr>
          <w:rFonts w:eastAsia="MingLiU"/>
          <w:color w:val="000000"/>
          <w:bdr w:val="nil"/>
          <w:lang w:val="en-US"/>
        </w:rPr>
        <w:t>，請對照我提供的部落格文章說明改寫</w:t>
      </w:r>
      <w:r w:rsidRPr="00ED37D7">
        <w:rPr>
          <w:rFonts w:eastAsia="MingLiU"/>
          <w:color w:val="000000"/>
          <w:bdr w:val="nil"/>
          <w:lang w:val="en-US"/>
        </w:rPr>
        <w:t xml:space="preserve"> (</w:t>
      </w:r>
      <w:r w:rsidRPr="00ED37D7">
        <w:rPr>
          <w:rFonts w:eastAsia="MingLiU"/>
          <w:color w:val="000000"/>
          <w:bdr w:val="nil"/>
          <w:lang w:val="en-US"/>
        </w:rPr>
        <w:t>下面有提供說明以及連結</w:t>
      </w:r>
      <w:r w:rsidRPr="00ED37D7">
        <w:rPr>
          <w:rFonts w:eastAsia="MingLiU"/>
          <w:color w:val="000000"/>
          <w:bdr w:val="nil"/>
          <w:lang w:val="en-US"/>
        </w:rPr>
        <w:t>)</w:t>
      </w:r>
      <w:r w:rsidRPr="00ED37D7">
        <w:rPr>
          <w:rFonts w:eastAsia="MingLiU"/>
          <w:color w:val="000000"/>
          <w:bdr w:val="nil"/>
          <w:lang w:val="en-US"/>
        </w:rPr>
        <w:t>。</w:t>
      </w:r>
    </w:p>
    <w:p w14:paraId="3A07271D"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00"/>
          <w:bdr w:val="nil"/>
          <w:lang w:val="en-US"/>
        </w:rPr>
        <w:t>有不確定英文如何表達的地方，可用中文或英文寫於註解之中。</w:t>
      </w:r>
    </w:p>
    <w:p w14:paraId="3F744FF6"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00"/>
          <w:bdr w:val="nil"/>
          <w:lang w:val="en-US"/>
        </w:rPr>
        <w:t>字數是看每一次寄給我的稿件的字數，不是看完稿的字數。</w:t>
      </w:r>
      <w:r w:rsidRPr="00ED37D7">
        <w:rPr>
          <w:rFonts w:eastAsia="MingLiU"/>
          <w:color w:val="0000FF"/>
          <w:bdr w:val="nil"/>
          <w:lang w:val="en-US"/>
        </w:rPr>
        <w:t>每一次寄的稿件，字數都要在購買的字數範圍之內</w:t>
      </w:r>
      <w:r w:rsidRPr="00ED37D7">
        <w:rPr>
          <w:rFonts w:eastAsia="MingLiU"/>
          <w:color w:val="000000"/>
          <w:bdr w:val="nil"/>
          <w:lang w:val="en-US"/>
        </w:rPr>
        <w:t>。註解中的說明可以不算入文章總字數。</w:t>
      </w:r>
    </w:p>
    <w:p w14:paraId="6C2C74B2"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00"/>
          <w:bdr w:val="nil"/>
          <w:lang w:val="en-US"/>
        </w:rPr>
        <w:t>下一次寄稿件給我的時候，</w:t>
      </w:r>
      <w:r w:rsidRPr="00ED37D7">
        <w:rPr>
          <w:rFonts w:eastAsia="MingLiU"/>
          <w:color w:val="0000FF"/>
          <w:bdr w:val="nil"/>
          <w:lang w:val="en-US"/>
        </w:rPr>
        <w:t>請寄給我乾淨的英文稿件</w:t>
      </w:r>
      <w:r w:rsidRPr="00ED37D7">
        <w:rPr>
          <w:rFonts w:eastAsia="MingLiU"/>
          <w:color w:val="000000"/>
          <w:bdr w:val="nil"/>
          <w:lang w:val="en-US"/>
        </w:rPr>
        <w:t xml:space="preserve"> (</w:t>
      </w:r>
      <w:r w:rsidRPr="00ED37D7">
        <w:rPr>
          <w:rFonts w:eastAsia="MingLiU"/>
          <w:color w:val="000000"/>
          <w:bdr w:val="nil"/>
          <w:lang w:val="en-US"/>
        </w:rPr>
        <w:t>沒有追蹤修訂痕跡、沒有不需要的註解，去掉各種顏色、螢光色</w:t>
      </w:r>
      <w:r w:rsidRPr="00ED37D7">
        <w:rPr>
          <w:rFonts w:eastAsia="MingLiU"/>
          <w:color w:val="000000"/>
          <w:bdr w:val="nil"/>
          <w:lang w:val="en-US"/>
        </w:rPr>
        <w:t>)</w:t>
      </w:r>
      <w:r w:rsidRPr="00ED37D7">
        <w:rPr>
          <w:rFonts w:eastAsia="MingLiU"/>
          <w:color w:val="000000"/>
          <w:bdr w:val="nil"/>
          <w:lang w:val="en-US"/>
        </w:rPr>
        <w:t>。</w:t>
      </w:r>
    </w:p>
    <w:p w14:paraId="0085B2D3" w14:textId="77777777" w:rsidR="00D228A8" w:rsidRPr="00ED37D7" w:rsidRDefault="00D228A8" w:rsidP="00D228A8">
      <w:pPr>
        <w:pStyle w:val="ListParagraph"/>
        <w:numPr>
          <w:ilvl w:val="0"/>
          <w:numId w:val="1"/>
        </w:numPr>
        <w:rPr>
          <w:rFonts w:eastAsia="MingLiU"/>
          <w:color w:val="000000"/>
          <w:bdr w:val="nil"/>
          <w:lang w:val="en-US"/>
        </w:rPr>
      </w:pPr>
      <w:r w:rsidRPr="00ED37D7">
        <w:rPr>
          <w:rFonts w:eastAsia="MingLiU"/>
          <w:color w:val="000000"/>
          <w:bdr w:val="nil"/>
          <w:lang w:val="en-US"/>
        </w:rPr>
        <w:t>每一次寄稿件給我，</w:t>
      </w:r>
      <w:r w:rsidRPr="00ED37D7">
        <w:rPr>
          <w:rFonts w:eastAsia="MingLiU"/>
          <w:color w:val="0000FF"/>
          <w:bdr w:val="nil"/>
          <w:lang w:val="en-US"/>
        </w:rPr>
        <w:t>都請在註解中說明這一份文件是用來申請哪一間學校、哪一個系所，以及學校的</w:t>
      </w:r>
      <w:r w:rsidRPr="00ED37D7">
        <w:rPr>
          <w:rFonts w:eastAsia="MingLiU"/>
          <w:color w:val="0000FF"/>
          <w:bdr w:val="nil"/>
        </w:rPr>
        <w:t>SOP/PS</w:t>
      </w:r>
      <w:r w:rsidRPr="00ED37D7">
        <w:rPr>
          <w:rFonts w:eastAsia="MingLiU"/>
          <w:color w:val="0000FF"/>
          <w:bdr w:val="nil"/>
        </w:rPr>
        <w:t>的說明</w:t>
      </w:r>
      <w:r w:rsidRPr="00ED37D7">
        <w:rPr>
          <w:rFonts w:eastAsia="MingLiU"/>
          <w:color w:val="000000"/>
          <w:bdr w:val="nil"/>
        </w:rPr>
        <w:t>。</w:t>
      </w:r>
    </w:p>
    <w:p w14:paraId="2429FA55" w14:textId="77777777" w:rsidR="00D228A8" w:rsidRPr="00ED37D7" w:rsidRDefault="00D228A8" w:rsidP="00D228A8">
      <w:pPr>
        <w:rPr>
          <w:rFonts w:eastAsia="MingLiU"/>
          <w:color w:val="0000FF"/>
          <w:bdr w:val="nil"/>
        </w:rPr>
      </w:pPr>
    </w:p>
    <w:p w14:paraId="797552C3" w14:textId="77777777" w:rsidR="00D228A8" w:rsidRPr="00ED37D7" w:rsidRDefault="00D228A8" w:rsidP="00D228A8">
      <w:pPr>
        <w:rPr>
          <w:rFonts w:eastAsia="MingLiU"/>
          <w:color w:val="000000"/>
          <w:bdr w:val="nil"/>
        </w:rPr>
      </w:pPr>
      <w:r w:rsidRPr="00ED37D7">
        <w:rPr>
          <w:rFonts w:eastAsia="MingLiU"/>
          <w:color w:val="000000"/>
          <w:bdr w:val="nil"/>
        </w:rPr>
        <w:t>二修的時候，我會看一下文件的狀況，看二修是再討論一次，還是可以進入英文修改的階段。</w:t>
      </w:r>
    </w:p>
    <w:p w14:paraId="24F4FDE9" w14:textId="77777777" w:rsidR="00D228A8" w:rsidRPr="00ED37D7" w:rsidRDefault="00D228A8" w:rsidP="00D228A8">
      <w:pPr>
        <w:rPr>
          <w:rFonts w:eastAsia="MingLiU"/>
          <w:color w:val="000000"/>
          <w:bdr w:val="nil"/>
        </w:rPr>
      </w:pPr>
    </w:p>
    <w:p w14:paraId="65BDA7A3" w14:textId="77777777" w:rsidR="00D228A8" w:rsidRPr="00ED37D7" w:rsidRDefault="00D228A8" w:rsidP="00D228A8">
      <w:pPr>
        <w:rPr>
          <w:rFonts w:eastAsia="MingLiU"/>
          <w:color w:val="000000"/>
          <w:bdr w:val="nil"/>
        </w:rPr>
      </w:pPr>
      <w:r w:rsidRPr="00ED37D7">
        <w:rPr>
          <w:rFonts w:eastAsia="MingLiU"/>
          <w:color w:val="000000"/>
          <w:bdr w:val="nil"/>
        </w:rPr>
        <w:t>但是如果你有</w:t>
      </w:r>
      <w:r w:rsidRPr="00ED37D7">
        <w:rPr>
          <w:rFonts w:eastAsia="MingLiU"/>
          <w:color w:val="000000"/>
          <w:bdr w:val="nil"/>
        </w:rPr>
        <w:t>deadline</w:t>
      </w:r>
      <w:r w:rsidRPr="00ED37D7">
        <w:rPr>
          <w:rFonts w:eastAsia="MingLiU"/>
          <w:color w:val="000000"/>
          <w:bdr w:val="nil"/>
        </w:rPr>
        <w:t>的限制，或是希望我第二修做討論或修改英文，也可以跟我說。</w:t>
      </w:r>
    </w:p>
    <w:p w14:paraId="37D509CF" w14:textId="77777777" w:rsidR="00D228A8" w:rsidRPr="00ED37D7" w:rsidRDefault="00D228A8" w:rsidP="00D228A8">
      <w:pPr>
        <w:rPr>
          <w:rFonts w:eastAsia="MingLiU"/>
          <w:color w:val="000000"/>
          <w:bdr w:val="nil"/>
        </w:rPr>
      </w:pPr>
    </w:p>
    <w:p w14:paraId="02E60BC4" w14:textId="77777777" w:rsidR="00D228A8" w:rsidRPr="00ED37D7" w:rsidRDefault="00D228A8" w:rsidP="00D228A8">
      <w:pPr>
        <w:rPr>
          <w:rFonts w:eastAsia="MingLiU"/>
          <w:color w:val="000000"/>
          <w:bdr w:val="nil"/>
        </w:rPr>
      </w:pPr>
      <w:r w:rsidRPr="00ED37D7">
        <w:rPr>
          <w:rFonts w:eastAsia="MingLiU"/>
          <w:color w:val="000000"/>
          <w:bdr w:val="nil"/>
        </w:rPr>
        <w:t>一般來說文件三次修改進度如下：</w:t>
      </w:r>
    </w:p>
    <w:p w14:paraId="4E5E0F35" w14:textId="77777777" w:rsidR="00D228A8" w:rsidRPr="00ED37D7" w:rsidRDefault="00D228A8" w:rsidP="00D228A8">
      <w:pPr>
        <w:rPr>
          <w:rFonts w:eastAsia="MingLiU"/>
          <w:color w:val="000000"/>
          <w:bdr w:val="nil"/>
        </w:rPr>
      </w:pPr>
    </w:p>
    <w:p w14:paraId="097A3628" w14:textId="77777777" w:rsidR="00D228A8" w:rsidRPr="00ED37D7" w:rsidRDefault="00D228A8" w:rsidP="00D228A8">
      <w:pPr>
        <w:rPr>
          <w:rFonts w:eastAsia="MingLiU"/>
          <w:color w:val="000000"/>
          <w:bdr w:val="nil"/>
        </w:rPr>
      </w:pPr>
      <w:r w:rsidRPr="00ED37D7">
        <w:rPr>
          <w:rFonts w:eastAsia="MingLiU"/>
          <w:color w:val="000000"/>
          <w:bdr w:val="nil"/>
        </w:rPr>
        <w:t>一修：討論</w:t>
      </w:r>
    </w:p>
    <w:p w14:paraId="307C551A" w14:textId="77777777" w:rsidR="00D228A8" w:rsidRPr="00ED37D7" w:rsidRDefault="00D228A8" w:rsidP="00D228A8">
      <w:pPr>
        <w:rPr>
          <w:rFonts w:eastAsia="MingLiU"/>
          <w:color w:val="000000"/>
          <w:bdr w:val="nil"/>
        </w:rPr>
      </w:pPr>
      <w:r w:rsidRPr="00ED37D7">
        <w:rPr>
          <w:rFonts w:eastAsia="MingLiU"/>
          <w:color w:val="000000"/>
          <w:bdr w:val="nil"/>
        </w:rPr>
        <w:t>二修：修改英文</w:t>
      </w:r>
    </w:p>
    <w:p w14:paraId="2CD9A59B" w14:textId="77777777" w:rsidR="00D228A8" w:rsidRPr="00ED37D7" w:rsidRDefault="00D228A8" w:rsidP="00D228A8">
      <w:pPr>
        <w:rPr>
          <w:rFonts w:eastAsia="MingLiU"/>
          <w:color w:val="000000"/>
          <w:bdr w:val="nil"/>
        </w:rPr>
      </w:pPr>
      <w:r w:rsidRPr="00ED37D7">
        <w:rPr>
          <w:rFonts w:eastAsia="MingLiU"/>
          <w:color w:val="000000"/>
          <w:bdr w:val="nil"/>
        </w:rPr>
        <w:t>三修：再修改一次英文並定稿</w:t>
      </w:r>
    </w:p>
    <w:p w14:paraId="34B2F903" w14:textId="77777777" w:rsidR="00D228A8" w:rsidRPr="00ED37D7" w:rsidRDefault="00D228A8" w:rsidP="00D228A8">
      <w:pPr>
        <w:rPr>
          <w:rFonts w:eastAsia="MingLiU"/>
          <w:color w:val="000000"/>
          <w:bdr w:val="nil"/>
        </w:rPr>
      </w:pPr>
    </w:p>
    <w:p w14:paraId="5107A96D" w14:textId="77777777" w:rsidR="00D228A8" w:rsidRPr="00ED37D7" w:rsidRDefault="00D228A8" w:rsidP="00D228A8">
      <w:pPr>
        <w:rPr>
          <w:rFonts w:eastAsia="MingLiU"/>
          <w:color w:val="000000"/>
          <w:bdr w:val="nil"/>
        </w:rPr>
      </w:pPr>
      <w:r w:rsidRPr="00ED37D7">
        <w:rPr>
          <w:rFonts w:eastAsia="MingLiU"/>
          <w:color w:val="000000"/>
          <w:bdr w:val="nil"/>
        </w:rPr>
        <w:t>如需第四次修改，不另收費。</w:t>
      </w:r>
    </w:p>
    <w:p w14:paraId="2DFBA36C" w14:textId="77777777" w:rsidR="00D228A8" w:rsidRPr="00ED37D7" w:rsidRDefault="00D228A8" w:rsidP="00D228A8">
      <w:pPr>
        <w:rPr>
          <w:rFonts w:eastAsia="MingLiU"/>
          <w:color w:val="000000"/>
          <w:bdr w:val="nil"/>
        </w:rPr>
      </w:pPr>
    </w:p>
    <w:p w14:paraId="29B9447F" w14:textId="77777777" w:rsidR="00D228A8" w:rsidRPr="00ED37D7" w:rsidRDefault="00D228A8" w:rsidP="00D228A8">
      <w:pPr>
        <w:rPr>
          <w:rFonts w:eastAsia="MingLiU"/>
          <w:color w:val="0000FF"/>
          <w:bdr w:val="nil"/>
        </w:rPr>
      </w:pPr>
      <w:r w:rsidRPr="00ED37D7">
        <w:rPr>
          <w:rFonts w:eastAsia="MingLiU"/>
          <w:color w:val="000000"/>
          <w:bdr w:val="nil"/>
        </w:rPr>
        <w:t>總共四次討論、修改英文的機會你可以決定你要如何分配。</w:t>
      </w:r>
      <w:r w:rsidRPr="00ED37D7">
        <w:rPr>
          <w:rFonts w:eastAsia="MingLiU"/>
          <w:color w:val="0000FF"/>
          <w:bdr w:val="nil"/>
        </w:rPr>
        <w:t>如需第五修，會另外收費。</w:t>
      </w:r>
    </w:p>
    <w:p w14:paraId="438582F2" w14:textId="77777777" w:rsidR="00D228A8" w:rsidRPr="00ED37D7" w:rsidRDefault="00D228A8" w:rsidP="00D228A8">
      <w:pPr>
        <w:rPr>
          <w:rFonts w:eastAsia="MingLiU"/>
          <w:color w:val="0000FF"/>
          <w:bdr w:val="nil"/>
        </w:rPr>
      </w:pPr>
    </w:p>
    <w:p w14:paraId="73FD4A57" w14:textId="77777777" w:rsidR="00D228A8" w:rsidRPr="00ED37D7" w:rsidRDefault="00D228A8" w:rsidP="00D228A8">
      <w:r w:rsidRPr="00ED37D7">
        <w:rPr>
          <w:color w:val="0000FF"/>
        </w:rPr>
        <w:t>討論或修改英文請兩個選一個，不能同時進行。</w:t>
      </w:r>
      <w:r w:rsidRPr="00ED37D7">
        <w:t>要討論都完成了才會進入英文修改的階段。因為如果同時進行，你看完我的建議又回去重寫內容或調整架構，英文可能就是白修了。</w:t>
      </w:r>
    </w:p>
    <w:p w14:paraId="5719CFEF" w14:textId="77777777" w:rsidR="00D228A8" w:rsidRPr="00ED37D7" w:rsidRDefault="00D228A8" w:rsidP="00D228A8"/>
    <w:p w14:paraId="144AE60F" w14:textId="77777777" w:rsidR="00D228A8" w:rsidRPr="00ED37D7" w:rsidRDefault="00D228A8" w:rsidP="00D228A8">
      <w:r w:rsidRPr="00ED37D7">
        <w:t>進入英文修改之後，我看到內容或架構有小問題，會繼續提供小調整的修改建議。</w:t>
      </w:r>
    </w:p>
    <w:p w14:paraId="186885F3" w14:textId="77777777" w:rsidR="00D228A8" w:rsidRPr="00ED37D7" w:rsidRDefault="00D228A8" w:rsidP="00D228A8">
      <w:pPr>
        <w:rPr>
          <w:rFonts w:eastAsia="MingLiU"/>
          <w:color w:val="000000"/>
          <w:bdr w:val="nil"/>
        </w:rPr>
      </w:pPr>
    </w:p>
    <w:p w14:paraId="7CE76D1A" w14:textId="77777777" w:rsidR="00D228A8" w:rsidRPr="00ED37D7" w:rsidRDefault="00D228A8" w:rsidP="00D228A8">
      <w:pPr>
        <w:adjustRightInd w:val="0"/>
        <w:contextualSpacing/>
        <w:jc w:val="both"/>
        <w:rPr>
          <w:rFonts w:eastAsia="MingLiU"/>
          <w:color w:val="000000"/>
        </w:rPr>
      </w:pPr>
      <w:bookmarkStart w:id="1" w:name="_Hlk528061832"/>
      <w:r w:rsidRPr="00ED37D7">
        <w:rPr>
          <w:rFonts w:eastAsia="MingLiU"/>
          <w:color w:val="000000"/>
        </w:rPr>
        <w:t>文件名稱請保留我使用的文件名稱，只加一個</w:t>
      </w:r>
      <w:r w:rsidRPr="00ED37D7">
        <w:rPr>
          <w:rFonts w:eastAsia="MingLiU"/>
          <w:color w:val="000000"/>
        </w:rPr>
        <w:t>reply</w:t>
      </w:r>
      <w:r w:rsidRPr="00ED37D7">
        <w:rPr>
          <w:rFonts w:eastAsia="MingLiU"/>
          <w:color w:val="000000"/>
        </w:rPr>
        <w:t>字樣，如：</w:t>
      </w:r>
    </w:p>
    <w:p w14:paraId="555176A1" w14:textId="77777777" w:rsidR="00D228A8" w:rsidRPr="00ED37D7" w:rsidRDefault="00D228A8" w:rsidP="00D228A8">
      <w:pPr>
        <w:adjustRightInd w:val="0"/>
        <w:contextualSpacing/>
        <w:jc w:val="both"/>
        <w:rPr>
          <w:rFonts w:eastAsia="MingLiU"/>
          <w:color w:val="000000"/>
        </w:rPr>
      </w:pPr>
    </w:p>
    <w:p w14:paraId="3140E5D1" w14:textId="77777777" w:rsidR="00D228A8" w:rsidRPr="00ED37D7" w:rsidRDefault="00D228A8" w:rsidP="00D228A8">
      <w:pPr>
        <w:adjustRightInd w:val="0"/>
        <w:contextualSpacing/>
        <w:jc w:val="both"/>
        <w:rPr>
          <w:rFonts w:eastAsia="MingLiU"/>
          <w:color w:val="000000"/>
        </w:rPr>
      </w:pPr>
      <w:r w:rsidRPr="00ED37D7">
        <w:rPr>
          <w:rFonts w:eastAsia="MingLiU"/>
          <w:color w:val="000000"/>
        </w:rPr>
        <w:lastRenderedPageBreak/>
        <w:t xml:space="preserve">Da Chong Chen SOP (revised one) → Da Chong Chen SOP (revised one </w:t>
      </w:r>
      <w:r w:rsidRPr="00ED37D7">
        <w:rPr>
          <w:rFonts w:eastAsia="MingLiU"/>
          <w:color w:val="0000FF"/>
        </w:rPr>
        <w:t>reply</w:t>
      </w:r>
      <w:r w:rsidRPr="00ED37D7">
        <w:rPr>
          <w:rFonts w:eastAsia="MingLiU"/>
          <w:color w:val="000000"/>
        </w:rPr>
        <w:t>)</w:t>
      </w:r>
    </w:p>
    <w:bookmarkEnd w:id="1"/>
    <w:p w14:paraId="21BD48E9" w14:textId="77777777" w:rsidR="00D228A8" w:rsidRPr="00ED37D7" w:rsidRDefault="00D228A8" w:rsidP="00D228A8">
      <w:pPr>
        <w:rPr>
          <w:rFonts w:eastAsia="MingLiU"/>
          <w:color w:val="000000"/>
          <w:bdr w:val="nil"/>
        </w:rPr>
      </w:pPr>
      <w:r w:rsidRPr="00ED37D7">
        <w:rPr>
          <w:rFonts w:eastAsia="MingLiU"/>
          <w:color w:val="000000"/>
          <w:bdr w:val="nil"/>
        </w:rPr>
        <w:tab/>
      </w:r>
    </w:p>
    <w:p w14:paraId="75A2DF25" w14:textId="77777777" w:rsidR="00D228A8" w:rsidRPr="00ED37D7" w:rsidRDefault="00D228A8" w:rsidP="00D228A8">
      <w:pPr>
        <w:rPr>
          <w:rFonts w:eastAsia="MingLiU"/>
          <w:color w:val="0000FF"/>
          <w:bdr w:val="nil"/>
        </w:rPr>
      </w:pPr>
      <w:r w:rsidRPr="00ED37D7">
        <w:rPr>
          <w:rFonts w:eastAsia="MingLiU"/>
          <w:color w:val="0000FF"/>
          <w:bdr w:val="nil"/>
        </w:rPr>
        <w:t>修改的時候，請參考我寫的幾篇文章，文章蠻長的，但是請務必看完，因為這幾篇文章涵蓋七成以上申請者的文件會出現的問題。</w:t>
      </w:r>
    </w:p>
    <w:p w14:paraId="045779BE" w14:textId="77777777" w:rsidR="00D228A8" w:rsidRPr="00ED37D7" w:rsidRDefault="00D228A8" w:rsidP="00D228A8">
      <w:pPr>
        <w:rPr>
          <w:rFonts w:eastAsia="MingLiU"/>
          <w:color w:val="000000"/>
          <w:bdr w:val="nil"/>
        </w:rPr>
      </w:pPr>
    </w:p>
    <w:p w14:paraId="2AE625B2" w14:textId="77777777" w:rsidR="00D228A8" w:rsidRPr="00ED37D7" w:rsidRDefault="00D228A8" w:rsidP="00D228A8">
      <w:pPr>
        <w:rPr>
          <w:rFonts w:eastAsia="MingLiU"/>
          <w:color w:val="000000"/>
          <w:bdr w:val="nil"/>
        </w:rPr>
      </w:pPr>
      <w:r w:rsidRPr="00ED37D7">
        <w:rPr>
          <w:rFonts w:eastAsia="MingLiU"/>
          <w:color w:val="000000"/>
          <w:bdr w:val="nil"/>
        </w:rPr>
        <w:t>如何寫</w:t>
      </w:r>
      <w:r w:rsidRPr="00ED37D7">
        <w:rPr>
          <w:rFonts w:eastAsia="MingLiU"/>
          <w:color w:val="000000"/>
          <w:bdr w:val="nil"/>
        </w:rPr>
        <w:t>SOP</w:t>
      </w:r>
      <w:r w:rsidRPr="00ED37D7">
        <w:rPr>
          <w:rFonts w:eastAsia="MingLiU"/>
          <w:color w:val="000000"/>
          <w:bdr w:val="nil"/>
        </w:rPr>
        <w:t>總介紹：</w:t>
      </w:r>
    </w:p>
    <w:p w14:paraId="5A40F5EE" w14:textId="77777777" w:rsidR="00D228A8" w:rsidRPr="00ED37D7" w:rsidRDefault="00D228A8" w:rsidP="00D228A8">
      <w:pPr>
        <w:rPr>
          <w:rFonts w:eastAsia="MingLiU"/>
          <w:color w:val="000000"/>
          <w:bdr w:val="nil"/>
        </w:rPr>
      </w:pPr>
      <w:hyperlink r:id="rId6" w:history="1">
        <w:r w:rsidRPr="00ED37D7">
          <w:rPr>
            <w:rStyle w:val="Hyperlink"/>
            <w:rFonts w:eastAsia="MingLiU"/>
            <w:bdr w:val="nil"/>
          </w:rPr>
          <w:t>https://www.cantabenglish.com/blog/sop_writing_tips</w:t>
        </w:r>
      </w:hyperlink>
    </w:p>
    <w:p w14:paraId="09278441" w14:textId="77777777" w:rsidR="00D228A8" w:rsidRPr="00ED37D7" w:rsidRDefault="00D228A8" w:rsidP="00D228A8">
      <w:pPr>
        <w:rPr>
          <w:rFonts w:eastAsia="MingLiU"/>
          <w:color w:val="000000"/>
          <w:bdr w:val="nil"/>
        </w:rPr>
      </w:pPr>
    </w:p>
    <w:p w14:paraId="4C096E74" w14:textId="77777777" w:rsidR="00D228A8" w:rsidRPr="00ED37D7" w:rsidRDefault="00D228A8" w:rsidP="00D228A8">
      <w:pPr>
        <w:rPr>
          <w:rFonts w:eastAsia="MingLiU"/>
          <w:color w:val="000000"/>
          <w:bdr w:val="nil"/>
        </w:rPr>
      </w:pPr>
      <w:r w:rsidRPr="00ED37D7">
        <w:rPr>
          <w:rFonts w:eastAsia="MingLiU"/>
          <w:color w:val="000000"/>
          <w:bdr w:val="nil"/>
        </w:rPr>
        <w:t>如何寫動機段落：</w:t>
      </w:r>
    </w:p>
    <w:p w14:paraId="20DF44DD" w14:textId="77777777" w:rsidR="00D228A8" w:rsidRPr="00ED37D7" w:rsidRDefault="00D228A8" w:rsidP="00D228A8">
      <w:pPr>
        <w:rPr>
          <w:rFonts w:eastAsia="MingLiU"/>
          <w:color w:val="000000"/>
          <w:bdr w:val="nil"/>
        </w:rPr>
      </w:pPr>
      <w:hyperlink r:id="rId7" w:history="1">
        <w:r w:rsidRPr="00ED37D7">
          <w:rPr>
            <w:rStyle w:val="Hyperlink"/>
            <w:rFonts w:eastAsia="MingLiU"/>
            <w:bdr w:val="nil"/>
          </w:rPr>
          <w:t>https://www.cantabenglish.com/370963385326684/sop-motivation</w:t>
        </w:r>
      </w:hyperlink>
    </w:p>
    <w:p w14:paraId="30619B44" w14:textId="77777777" w:rsidR="00D228A8" w:rsidRPr="00ED37D7" w:rsidRDefault="00D228A8" w:rsidP="00D228A8">
      <w:pPr>
        <w:rPr>
          <w:rFonts w:eastAsia="MingLiU"/>
          <w:color w:val="000000"/>
          <w:bdr w:val="nil"/>
        </w:rPr>
      </w:pPr>
    </w:p>
    <w:p w14:paraId="2B8E5666" w14:textId="77777777" w:rsidR="00D228A8" w:rsidRPr="00ED37D7" w:rsidRDefault="00D228A8" w:rsidP="00D228A8">
      <w:pPr>
        <w:rPr>
          <w:rFonts w:eastAsia="MingLiU"/>
          <w:color w:val="000000"/>
          <w:bdr w:val="nil"/>
        </w:rPr>
      </w:pPr>
      <w:r w:rsidRPr="00ED37D7">
        <w:rPr>
          <w:rFonts w:eastAsia="MingLiU"/>
          <w:color w:val="000000"/>
          <w:bdr w:val="nil"/>
        </w:rPr>
        <w:t>如何寫各段主題句：</w:t>
      </w:r>
    </w:p>
    <w:p w14:paraId="0E95409A" w14:textId="77777777" w:rsidR="00D228A8" w:rsidRPr="00ED37D7" w:rsidRDefault="00D228A8" w:rsidP="00D228A8">
      <w:pPr>
        <w:rPr>
          <w:rFonts w:eastAsia="MingLiU"/>
          <w:color w:val="000000"/>
          <w:bdr w:val="nil"/>
        </w:rPr>
      </w:pPr>
      <w:hyperlink r:id="rId8" w:history="1">
        <w:r w:rsidRPr="00ED37D7">
          <w:rPr>
            <w:rStyle w:val="Hyperlink"/>
            <w:rFonts w:eastAsia="MingLiU"/>
            <w:bdr w:val="nil"/>
          </w:rPr>
          <w:t>https://www.cantabenglish.com/370963385326684/-topic-sentence</w:t>
        </w:r>
      </w:hyperlink>
    </w:p>
    <w:p w14:paraId="0EDC1A9B" w14:textId="77777777" w:rsidR="00D228A8" w:rsidRPr="00ED37D7" w:rsidRDefault="00D228A8" w:rsidP="00D228A8">
      <w:pPr>
        <w:rPr>
          <w:rFonts w:eastAsia="MingLiU"/>
          <w:color w:val="000000"/>
          <w:bdr w:val="nil"/>
        </w:rPr>
      </w:pPr>
    </w:p>
    <w:p w14:paraId="2CF56ACD" w14:textId="77777777" w:rsidR="00D228A8" w:rsidRPr="00ED37D7" w:rsidRDefault="00D228A8" w:rsidP="00D228A8">
      <w:pPr>
        <w:rPr>
          <w:rFonts w:eastAsia="MingLiU"/>
          <w:color w:val="000000"/>
          <w:bdr w:val="nil"/>
        </w:rPr>
      </w:pPr>
      <w:r w:rsidRPr="00ED37D7">
        <w:rPr>
          <w:rFonts w:eastAsia="MingLiU"/>
          <w:color w:val="000000"/>
          <w:bdr w:val="nil"/>
        </w:rPr>
        <w:t>如何寫各段的具體證明</w:t>
      </w:r>
      <w:r w:rsidRPr="00ED37D7">
        <w:rPr>
          <w:rFonts w:eastAsia="MingLiU"/>
          <w:color w:val="000000"/>
          <w:bdr w:val="nil"/>
        </w:rPr>
        <w:t xml:space="preserve"> STAR Method</w:t>
      </w:r>
      <w:r w:rsidRPr="00ED37D7">
        <w:rPr>
          <w:rFonts w:eastAsia="MingLiU"/>
          <w:color w:val="000000"/>
          <w:bdr w:val="nil"/>
        </w:rPr>
        <w:t>：</w:t>
      </w:r>
    </w:p>
    <w:p w14:paraId="5E0F00AE" w14:textId="77777777" w:rsidR="00D228A8" w:rsidRPr="00ED37D7" w:rsidRDefault="00D228A8" w:rsidP="00D228A8">
      <w:pPr>
        <w:rPr>
          <w:rFonts w:eastAsia="MingLiU"/>
          <w:color w:val="000000"/>
          <w:bdr w:val="nil"/>
        </w:rPr>
      </w:pPr>
      <w:hyperlink r:id="rId9" w:history="1">
        <w:r w:rsidRPr="00ED37D7">
          <w:rPr>
            <w:rStyle w:val="Hyperlink"/>
            <w:rFonts w:eastAsia="MingLiU"/>
            <w:bdr w:val="nil"/>
          </w:rPr>
          <w:t>https://www.cantabenglish.com/370963385326684/howtodemonstrateskillstarmethod</w:t>
        </w:r>
      </w:hyperlink>
    </w:p>
    <w:p w14:paraId="0099F49F" w14:textId="77777777" w:rsidR="00D228A8" w:rsidRPr="00ED37D7" w:rsidRDefault="00D228A8" w:rsidP="00D228A8">
      <w:pPr>
        <w:rPr>
          <w:rFonts w:eastAsia="MingLiU"/>
          <w:color w:val="000000"/>
          <w:bdr w:val="nil"/>
        </w:rPr>
      </w:pPr>
    </w:p>
    <w:p w14:paraId="2D4A3056" w14:textId="77777777" w:rsidR="00D228A8" w:rsidRPr="00ED37D7" w:rsidRDefault="00D228A8" w:rsidP="00D228A8">
      <w:pPr>
        <w:rPr>
          <w:rFonts w:eastAsia="MingLiU"/>
          <w:color w:val="000000"/>
          <w:bdr w:val="nil"/>
        </w:rPr>
      </w:pPr>
      <w:r w:rsidRPr="00ED37D7">
        <w:rPr>
          <w:rFonts w:eastAsia="MingLiU"/>
          <w:color w:val="000000"/>
          <w:bdr w:val="nil"/>
        </w:rPr>
        <w:t>如何針對學校寫</w:t>
      </w:r>
    </w:p>
    <w:p w14:paraId="122D0C0B" w14:textId="77777777" w:rsidR="00D228A8" w:rsidRPr="00ED37D7" w:rsidRDefault="00D228A8" w:rsidP="00D228A8">
      <w:pPr>
        <w:rPr>
          <w:rFonts w:eastAsia="MingLiU"/>
          <w:color w:val="000000"/>
          <w:bdr w:val="nil"/>
        </w:rPr>
      </w:pPr>
      <w:hyperlink r:id="rId10" w:history="1">
        <w:r w:rsidRPr="00ED37D7">
          <w:rPr>
            <w:rStyle w:val="Hyperlink"/>
            <w:rFonts w:eastAsia="MingLiU"/>
            <w:bdr w:val="nil"/>
          </w:rPr>
          <w:t>https://www.cantabenglish.com/blog/-statement-of-purpose</w:t>
        </w:r>
      </w:hyperlink>
    </w:p>
    <w:p w14:paraId="6533B4D5" w14:textId="77777777" w:rsidR="00D228A8" w:rsidRPr="00ED37D7" w:rsidRDefault="00D228A8" w:rsidP="00D228A8">
      <w:pPr>
        <w:rPr>
          <w:rFonts w:eastAsia="MingLiU"/>
          <w:color w:val="000000"/>
          <w:bdr w:val="nil"/>
        </w:rPr>
      </w:pPr>
    </w:p>
    <w:p w14:paraId="0BAD45BB" w14:textId="77777777" w:rsidR="00D228A8" w:rsidRPr="00ED37D7" w:rsidRDefault="00D228A8" w:rsidP="00D228A8">
      <w:pPr>
        <w:rPr>
          <w:rFonts w:eastAsia="MingLiU"/>
          <w:color w:val="000000"/>
          <w:bdr w:val="nil"/>
        </w:rPr>
      </w:pPr>
      <w:r w:rsidRPr="00ED37D7">
        <w:rPr>
          <w:rFonts w:eastAsia="MingLiU"/>
          <w:color w:val="000000"/>
          <w:bdr w:val="nil"/>
        </w:rPr>
        <w:t>我的部落格文章，以及修改前後對照範例，後來集結成書，由眾文出版。懶得看完整本書，請至少把以上幾篇文章看完。</w:t>
      </w:r>
    </w:p>
    <w:p w14:paraId="1158D9C6" w14:textId="77777777" w:rsidR="00D228A8" w:rsidRPr="00ED37D7" w:rsidRDefault="00D228A8" w:rsidP="00D228A8">
      <w:pPr>
        <w:rPr>
          <w:rFonts w:eastAsia="MingLiU"/>
          <w:color w:val="000000"/>
          <w:bdr w:val="nil"/>
        </w:rPr>
      </w:pPr>
    </w:p>
    <w:p w14:paraId="18A7354F" w14:textId="77777777" w:rsidR="00D228A8" w:rsidRPr="00ED37D7" w:rsidRDefault="00D228A8" w:rsidP="00D228A8">
      <w:pPr>
        <w:rPr>
          <w:rFonts w:eastAsia="MingLiU"/>
          <w:color w:val="000000"/>
          <w:bdr w:val="nil"/>
        </w:rPr>
      </w:pPr>
      <w:r w:rsidRPr="00ED37D7">
        <w:rPr>
          <w:rFonts w:eastAsia="MingLiU"/>
          <w:color w:val="000000"/>
          <w:bdr w:val="nil"/>
        </w:rPr>
        <w:t>如何撰寫留學讀書計畫：</w:t>
      </w:r>
      <w:r w:rsidRPr="00ED37D7">
        <w:rPr>
          <w:rFonts w:eastAsia="MingLiU"/>
          <w:color w:val="000000"/>
          <w:bdr w:val="nil"/>
        </w:rPr>
        <w:t>SOP</w:t>
      </w:r>
      <w:r w:rsidRPr="00ED37D7">
        <w:rPr>
          <w:rFonts w:eastAsia="MingLiU"/>
          <w:color w:val="000000"/>
          <w:bdr w:val="nil"/>
        </w:rPr>
        <w:t>及</w:t>
      </w:r>
      <w:r w:rsidRPr="00ED37D7">
        <w:rPr>
          <w:rFonts w:eastAsia="MingLiU"/>
          <w:color w:val="000000"/>
          <w:bdr w:val="nil"/>
        </w:rPr>
        <w:t>CV</w:t>
      </w:r>
      <w:r w:rsidRPr="00ED37D7">
        <w:rPr>
          <w:rFonts w:eastAsia="MingLiU"/>
          <w:color w:val="000000"/>
          <w:bdr w:val="nil"/>
        </w:rPr>
        <w:t>這樣寫，成功申請上世界名校</w:t>
      </w:r>
      <w:hyperlink r:id="rId11" w:history="1">
        <w:r w:rsidRPr="00ED37D7">
          <w:rPr>
            <w:rStyle w:val="Hyperlink"/>
            <w:rFonts w:eastAsia="MingLiU"/>
            <w:bdr w:val="nil"/>
          </w:rPr>
          <w:t>http://www.books.com.tw/products/0010785022</w:t>
        </w:r>
      </w:hyperlink>
    </w:p>
    <w:p w14:paraId="61B4C9E6" w14:textId="77777777" w:rsidR="00D228A8" w:rsidRPr="00ED37D7" w:rsidRDefault="00D228A8" w:rsidP="00D228A8">
      <w:pPr>
        <w:rPr>
          <w:rFonts w:eastAsia="MingLiU"/>
          <w:color w:val="000000"/>
          <w:bdr w:val="nil"/>
        </w:rPr>
      </w:pPr>
    </w:p>
    <w:p w14:paraId="6FB27137" w14:textId="77777777" w:rsidR="00D228A8" w:rsidRPr="00ED37D7" w:rsidRDefault="00D228A8" w:rsidP="00D228A8">
      <w:pPr>
        <w:rPr>
          <w:rFonts w:eastAsia="MingLiU"/>
          <w:color w:val="000000"/>
          <w:bdr w:val="nil"/>
        </w:rPr>
      </w:pPr>
      <w:r w:rsidRPr="00ED37D7">
        <w:rPr>
          <w:rFonts w:eastAsia="MingLiU"/>
          <w:color w:val="000000"/>
          <w:bdr w:val="nil"/>
        </w:rPr>
        <w:t>修改</w:t>
      </w:r>
      <w:r w:rsidRPr="00ED37D7">
        <w:rPr>
          <w:rFonts w:eastAsia="MingLiU"/>
          <w:color w:val="000000"/>
          <w:bdr w:val="nil"/>
        </w:rPr>
        <w:t>statement</w:t>
      </w:r>
      <w:r w:rsidRPr="00ED37D7">
        <w:rPr>
          <w:rFonts w:eastAsia="MingLiU"/>
          <w:color w:val="000000"/>
          <w:bdr w:val="nil"/>
        </w:rPr>
        <w:t>的時候，</w:t>
      </w:r>
      <w:r w:rsidRPr="00ED37D7">
        <w:rPr>
          <w:rFonts w:eastAsia="MingLiU"/>
          <w:color w:val="0000FF"/>
          <w:bdr w:val="nil"/>
        </w:rPr>
        <w:t>請至少看</w:t>
      </w:r>
      <w:r w:rsidRPr="00ED37D7">
        <w:rPr>
          <w:rFonts w:eastAsia="MingLiU"/>
          <w:color w:val="0000FF"/>
          <w:bdr w:val="nil"/>
        </w:rPr>
        <w:t>5</w:t>
      </w:r>
      <w:r w:rsidRPr="00ED37D7">
        <w:rPr>
          <w:rFonts w:eastAsia="MingLiU"/>
          <w:color w:val="0000FF"/>
          <w:bdr w:val="nil"/>
        </w:rPr>
        <w:t>篇範例</w:t>
      </w:r>
      <w:r w:rsidRPr="00ED37D7">
        <w:rPr>
          <w:rFonts w:eastAsia="MingLiU"/>
          <w:color w:val="000000"/>
          <w:bdr w:val="nil"/>
        </w:rPr>
        <w:t>，看一下其它人是怎麼呈述的，再回來修改自己的</w:t>
      </w:r>
      <w:r w:rsidRPr="00ED37D7">
        <w:rPr>
          <w:rFonts w:eastAsia="MingLiU"/>
          <w:color w:val="000000"/>
          <w:bdr w:val="nil"/>
        </w:rPr>
        <w:t>statement</w:t>
      </w:r>
      <w:r w:rsidRPr="00ED37D7">
        <w:rPr>
          <w:rFonts w:eastAsia="MingLiU"/>
          <w:color w:val="000000"/>
          <w:bdr w:val="nil"/>
        </w:rPr>
        <w:t>。</w:t>
      </w:r>
    </w:p>
    <w:p w14:paraId="2BAE4411" w14:textId="77777777" w:rsidR="00D228A8" w:rsidRPr="00ED37D7" w:rsidRDefault="00D228A8" w:rsidP="00D228A8">
      <w:pPr>
        <w:rPr>
          <w:rFonts w:eastAsia="MingLiU"/>
          <w:color w:val="000000"/>
          <w:bdr w:val="nil"/>
        </w:rPr>
      </w:pPr>
    </w:p>
    <w:p w14:paraId="57760808" w14:textId="77777777" w:rsidR="00D228A8" w:rsidRPr="00ED37D7" w:rsidRDefault="00D228A8" w:rsidP="00D228A8">
      <w:pPr>
        <w:rPr>
          <w:rFonts w:eastAsia="MingLiU"/>
          <w:color w:val="000000"/>
          <w:bdr w:val="nil"/>
        </w:rPr>
      </w:pPr>
      <w:r w:rsidRPr="00ED37D7">
        <w:rPr>
          <w:rFonts w:eastAsia="MingLiU"/>
          <w:color w:val="000000"/>
          <w:bdr w:val="nil"/>
        </w:rPr>
        <w:t>以下文章最下面有一排連結連到</w:t>
      </w:r>
      <w:r w:rsidRPr="00ED37D7">
        <w:rPr>
          <w:rFonts w:eastAsia="MingLiU"/>
          <w:color w:val="000000"/>
          <w:bdr w:val="nil"/>
        </w:rPr>
        <w:t>SOP</w:t>
      </w:r>
      <w:r w:rsidRPr="00ED37D7">
        <w:rPr>
          <w:rFonts w:eastAsia="MingLiU"/>
          <w:color w:val="000000"/>
          <w:bdr w:val="nil"/>
        </w:rPr>
        <w:t>範例網站：</w:t>
      </w:r>
    </w:p>
    <w:p w14:paraId="661EFC29" w14:textId="77777777" w:rsidR="00D228A8" w:rsidRPr="00ED37D7" w:rsidRDefault="00D228A8" w:rsidP="00D228A8">
      <w:pPr>
        <w:rPr>
          <w:rFonts w:eastAsia="MingLiU"/>
          <w:color w:val="000000"/>
          <w:bdr w:val="nil"/>
        </w:rPr>
      </w:pPr>
      <w:hyperlink r:id="rId12" w:history="1">
        <w:r w:rsidRPr="00ED37D7">
          <w:rPr>
            <w:rStyle w:val="Hyperlink"/>
            <w:rFonts w:eastAsia="MingLiU"/>
            <w:bdr w:val="nil"/>
          </w:rPr>
          <w:t>https://www.cantabenglish.com/blog/sop_writing_tips</w:t>
        </w:r>
      </w:hyperlink>
    </w:p>
    <w:p w14:paraId="4DBCA841" w14:textId="77777777" w:rsidR="00D228A8" w:rsidRPr="00ED37D7" w:rsidRDefault="00D228A8" w:rsidP="00D228A8">
      <w:pPr>
        <w:rPr>
          <w:rFonts w:eastAsia="MingLiU"/>
          <w:color w:val="000000"/>
          <w:bdr w:val="nil"/>
        </w:rPr>
      </w:pPr>
    </w:p>
    <w:p w14:paraId="598FAD03" w14:textId="77777777" w:rsidR="00D228A8" w:rsidRPr="00ED37D7" w:rsidRDefault="00D228A8" w:rsidP="00D228A8">
      <w:pPr>
        <w:rPr>
          <w:rFonts w:eastAsia="MingLiU"/>
          <w:color w:val="000000"/>
          <w:bdr w:val="nil"/>
        </w:rPr>
      </w:pPr>
      <w:r w:rsidRPr="00ED37D7">
        <w:rPr>
          <w:rFonts w:eastAsia="MingLiU"/>
          <w:color w:val="000000"/>
          <w:bdr w:val="nil"/>
        </w:rPr>
        <w:t>注意無論是</w:t>
      </w:r>
      <w:r w:rsidRPr="00ED37D7">
        <w:rPr>
          <w:rFonts w:eastAsia="MingLiU"/>
          <w:color w:val="000000"/>
          <w:bdr w:val="nil"/>
        </w:rPr>
        <w:t xml:space="preserve"> Cantab English </w:t>
      </w:r>
      <w:r w:rsidRPr="00ED37D7">
        <w:rPr>
          <w:rFonts w:eastAsia="MingLiU"/>
          <w:color w:val="000000"/>
          <w:bdr w:val="nil"/>
        </w:rPr>
        <w:t>或是其它網站的範文都是參考用的，不要看到漂亮句子就照抄或是只小改幾個字。我常常重覆看到同一句抄來的話。</w:t>
      </w:r>
    </w:p>
    <w:p w14:paraId="77ED3F67" w14:textId="77777777" w:rsidR="00D228A8" w:rsidRPr="00ED37D7" w:rsidRDefault="00D228A8" w:rsidP="00D228A8">
      <w:pPr>
        <w:rPr>
          <w:rFonts w:eastAsia="MingLiU"/>
          <w:color w:val="000000"/>
          <w:bdr w:val="nil"/>
        </w:rPr>
      </w:pPr>
    </w:p>
    <w:p w14:paraId="63A64129" w14:textId="77777777" w:rsidR="00D228A8" w:rsidRPr="00ED37D7" w:rsidRDefault="00D228A8" w:rsidP="00D228A8">
      <w:pPr>
        <w:rPr>
          <w:rFonts w:eastAsia="MingLiU"/>
          <w:color w:val="000000"/>
          <w:bdr w:val="nil"/>
        </w:rPr>
      </w:pPr>
      <w:r w:rsidRPr="00ED37D7">
        <w:rPr>
          <w:rFonts w:eastAsia="MingLiU"/>
          <w:color w:val="0000FF"/>
          <w:bdr w:val="nil"/>
        </w:rPr>
        <w:t>不一樣的領域的</w:t>
      </w:r>
      <w:r w:rsidRPr="00ED37D7">
        <w:rPr>
          <w:rFonts w:eastAsia="MingLiU"/>
          <w:color w:val="0000FF"/>
          <w:bdr w:val="nil"/>
        </w:rPr>
        <w:t>statement</w:t>
      </w:r>
      <w:r w:rsidRPr="00ED37D7">
        <w:rPr>
          <w:rFonts w:eastAsia="MingLiU"/>
          <w:color w:val="0000FF"/>
          <w:bdr w:val="nil"/>
        </w:rPr>
        <w:t>範例還是有參考價值，</w:t>
      </w:r>
      <w:r w:rsidRPr="00ED37D7">
        <w:rPr>
          <w:rFonts w:eastAsia="MingLiU"/>
          <w:color w:val="000000"/>
          <w:bdr w:val="nil"/>
        </w:rPr>
        <w:t>因為英文論說文的寫法其實大同小異，要看的是呈述的方式，細節可以改成你要寫的細節。</w:t>
      </w:r>
    </w:p>
    <w:p w14:paraId="7C1EADB7" w14:textId="77777777" w:rsidR="00D228A8" w:rsidRPr="00ED37D7" w:rsidRDefault="00D228A8" w:rsidP="00D228A8">
      <w:pPr>
        <w:rPr>
          <w:rFonts w:eastAsia="MingLiU"/>
          <w:color w:val="000000"/>
          <w:bdr w:val="nil"/>
        </w:rPr>
      </w:pPr>
    </w:p>
    <w:p w14:paraId="3FFB2DEE"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bookmarkStart w:id="2" w:name="_Hlk21002771"/>
      <w:r w:rsidRPr="00ED37D7">
        <w:rPr>
          <w:rFonts w:ascii="Times New Roman" w:eastAsia="MingLiU" w:hAnsi="Times New Roman" w:cs="Times New Roman"/>
          <w:color w:val="000000"/>
          <w:shd w:val="clear" w:color="auto" w:fill="FFFFFF"/>
        </w:rPr>
        <w:lastRenderedPageBreak/>
        <w:t>標</w:t>
      </w:r>
      <w:r w:rsidRPr="00ED37D7">
        <w:rPr>
          <w:rFonts w:ascii="Times New Roman" w:eastAsia="MingLiU" w:hAnsi="Times New Roman" w:cs="Times New Roman"/>
          <w:color w:val="FF0000"/>
          <w:shd w:val="clear" w:color="auto" w:fill="FFFFFF"/>
        </w:rPr>
        <w:t>紅色</w:t>
      </w:r>
      <w:r w:rsidRPr="00ED37D7">
        <w:rPr>
          <w:rFonts w:ascii="Times New Roman" w:eastAsia="MingLiU" w:hAnsi="Times New Roman" w:cs="Times New Roman"/>
          <w:color w:val="000000"/>
          <w:shd w:val="clear" w:color="auto" w:fill="FFFFFF"/>
        </w:rPr>
        <w:t>的是有以下問題的地方：</w:t>
      </w:r>
    </w:p>
    <w:p w14:paraId="221DE565" w14:textId="77777777" w:rsidR="00D228A8" w:rsidRPr="00ED37D7" w:rsidRDefault="00D228A8" w:rsidP="00D228A8">
      <w:pPr>
        <w:pStyle w:val="NormalWeb"/>
        <w:numPr>
          <w:ilvl w:val="0"/>
          <w:numId w:val="2"/>
        </w:numPr>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冠詞</w:t>
      </w:r>
    </w:p>
    <w:p w14:paraId="6FF616AD" w14:textId="77777777" w:rsidR="00D228A8" w:rsidRPr="00ED37D7" w:rsidRDefault="00D228A8" w:rsidP="00D228A8">
      <w:pPr>
        <w:pStyle w:val="NormalWeb"/>
        <w:numPr>
          <w:ilvl w:val="0"/>
          <w:numId w:val="2"/>
        </w:numPr>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單複數</w:t>
      </w:r>
    </w:p>
    <w:p w14:paraId="4ED0D386" w14:textId="77777777" w:rsidR="00D228A8" w:rsidRPr="00ED37D7" w:rsidRDefault="00D228A8" w:rsidP="00D228A8">
      <w:pPr>
        <w:pStyle w:val="NormalWeb"/>
        <w:numPr>
          <w:ilvl w:val="0"/>
          <w:numId w:val="2"/>
        </w:numPr>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大小寫</w:t>
      </w:r>
    </w:p>
    <w:p w14:paraId="3C4F8C14" w14:textId="77777777" w:rsidR="00D228A8" w:rsidRPr="00ED37D7" w:rsidRDefault="00D228A8" w:rsidP="00D228A8">
      <w:pPr>
        <w:pStyle w:val="NormalWeb"/>
        <w:numPr>
          <w:ilvl w:val="0"/>
          <w:numId w:val="2"/>
        </w:numPr>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標點符號</w:t>
      </w:r>
    </w:p>
    <w:p w14:paraId="52BDB148"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52470513"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bookmarkStart w:id="3" w:name="_Hlk529275711"/>
      <w:r w:rsidRPr="00ED37D7">
        <w:rPr>
          <w:rFonts w:ascii="Times New Roman" w:eastAsia="MingLiU" w:hAnsi="Times New Roman" w:cs="Times New Roman"/>
          <w:color w:val="000000"/>
          <w:shd w:val="clear" w:color="auto" w:fill="FFFFFF"/>
        </w:rPr>
        <w:t>這些都是英文的小問題，但請盡量學起來。我在幫你修改英文的時候會幫你處理你沒有注意到的地方，但請盡量自行修正。</w:t>
      </w:r>
    </w:p>
    <w:p w14:paraId="099A95A7"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0A6BE2CA"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538135" w:themeColor="accent6" w:themeShade="BF"/>
          <w:shd w:val="clear" w:color="auto" w:fill="FFFFFF"/>
          <w:lang w:val="en-GB"/>
        </w:rPr>
      </w:pPr>
      <w:r w:rsidRPr="00ED37D7">
        <w:rPr>
          <w:rFonts w:ascii="Times New Roman" w:eastAsia="MingLiU" w:hAnsi="Times New Roman" w:cs="Times New Roman"/>
          <w:color w:val="538135" w:themeColor="accent6" w:themeShade="BF"/>
          <w:shd w:val="clear" w:color="auto" w:fill="FFFFFF"/>
        </w:rPr>
        <w:t>請參考以下這一篇文章的說明，修改冠詞</w:t>
      </w:r>
      <w:r w:rsidRPr="00ED37D7">
        <w:rPr>
          <w:rFonts w:ascii="Times New Roman" w:eastAsia="MingLiU" w:hAnsi="Times New Roman" w:cs="Times New Roman"/>
          <w:color w:val="538135" w:themeColor="accent6" w:themeShade="BF"/>
          <w:shd w:val="clear" w:color="auto" w:fill="FFFFFF"/>
          <w:lang w:val="en-GB"/>
        </w:rPr>
        <w:t xml:space="preserve"> (a/an/the)</w:t>
      </w:r>
      <w:r w:rsidRPr="00ED37D7">
        <w:rPr>
          <w:rFonts w:ascii="Times New Roman" w:eastAsia="MingLiU" w:hAnsi="Times New Roman" w:cs="Times New Roman"/>
          <w:color w:val="538135" w:themeColor="accent6" w:themeShade="BF"/>
          <w:shd w:val="clear" w:color="auto" w:fill="FFFFFF"/>
          <w:lang w:val="en-GB"/>
        </w:rPr>
        <w:t>。</w:t>
      </w:r>
    </w:p>
    <w:p w14:paraId="67E81EEB"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lang w:val="en-GB"/>
        </w:rPr>
      </w:pPr>
    </w:p>
    <w:p w14:paraId="4EF71EC6"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hyperlink r:id="rId13" w:history="1">
        <w:r w:rsidRPr="00ED37D7">
          <w:rPr>
            <w:rStyle w:val="Hyperlink"/>
            <w:rFonts w:ascii="Times New Roman" w:eastAsia="MingLiU" w:hAnsi="Times New Roman" w:cs="Times New Roman"/>
            <w:color w:val="000000"/>
            <w:shd w:val="clear" w:color="auto" w:fill="FFFFFF"/>
          </w:rPr>
          <w:t>https://www.cantabenglish.com/blog/articles</w:t>
        </w:r>
      </w:hyperlink>
    </w:p>
    <w:p w14:paraId="79646000"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1AC3EA8C"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英文可數名詞大概有九成五以上會加冠詞，不然會用複數。</w:t>
      </w:r>
    </w:p>
    <w:bookmarkEnd w:id="3"/>
    <w:p w14:paraId="6909AACA"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32E9EE7C"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如果看完我的說明文章，還是不太確定你的文章中應該用哪一個冠詞，可以用註解的方式加上中文說明，我再幫你修改。</w:t>
      </w:r>
    </w:p>
    <w:p w14:paraId="536EE27D"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5FF3AE46"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bookmarkStart w:id="4" w:name="_Hlk534979473"/>
      <w:r w:rsidRPr="00ED37D7">
        <w:rPr>
          <w:rFonts w:ascii="Times New Roman" w:eastAsia="MingLiU" w:hAnsi="Times New Roman" w:cs="Times New Roman"/>
          <w:color w:val="000000"/>
          <w:shd w:val="clear" w:color="auto" w:fill="FFFFFF"/>
        </w:rPr>
        <w:t>請參考以下這一篇文章修改大小寫。</w:t>
      </w:r>
    </w:p>
    <w:p w14:paraId="22719D9B"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7BB8058B"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英文大寫代表這是一個專有名詞。專有名詞是「名字」「某機構的名稱」的意思，不是「專業領域的用字」的意思。</w:t>
      </w:r>
    </w:p>
    <w:p w14:paraId="5DB99536"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339E323A"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538135" w:themeColor="accent6" w:themeShade="BF"/>
          <w:shd w:val="clear" w:color="auto" w:fill="FFFFFF"/>
        </w:rPr>
      </w:pPr>
      <w:bookmarkStart w:id="5" w:name="_Hlk4420048"/>
      <w:r w:rsidRPr="00ED37D7">
        <w:rPr>
          <w:rFonts w:ascii="Times New Roman" w:eastAsia="MingLiU" w:hAnsi="Times New Roman" w:cs="Times New Roman"/>
          <w:color w:val="538135" w:themeColor="accent6" w:themeShade="BF"/>
          <w:shd w:val="clear" w:color="auto" w:fill="FFFFFF"/>
        </w:rPr>
        <w:t>參考以下文章的說明修改大小寫。</w:t>
      </w:r>
    </w:p>
    <w:p w14:paraId="56F9AD57"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437BCD61" w14:textId="77777777" w:rsidR="00D228A8" w:rsidRPr="00ED37D7" w:rsidRDefault="00D228A8" w:rsidP="00D228A8">
      <w:pPr>
        <w:pStyle w:val="NormalWeb"/>
        <w:spacing w:before="0" w:beforeAutospacing="0" w:after="0" w:afterAutospacing="0" w:line="276" w:lineRule="auto"/>
        <w:contextualSpacing/>
        <w:jc w:val="both"/>
        <w:rPr>
          <w:rStyle w:val="Hyperlink"/>
          <w:rFonts w:ascii="Times New Roman" w:eastAsia="MingLiU" w:hAnsi="Times New Roman" w:cs="Times New Roman"/>
          <w:color w:val="000000"/>
          <w:shd w:val="clear" w:color="auto" w:fill="FFFFFF"/>
        </w:rPr>
      </w:pPr>
      <w:hyperlink r:id="rId14" w:history="1">
        <w:r w:rsidRPr="00ED37D7">
          <w:rPr>
            <w:rStyle w:val="Hyperlink"/>
            <w:rFonts w:ascii="Times New Roman" w:eastAsia="MingLiU" w:hAnsi="Times New Roman" w:cs="Times New Roman"/>
            <w:color w:val="000000"/>
            <w:shd w:val="clear" w:color="auto" w:fill="FFFFFF"/>
          </w:rPr>
          <w:t>https://www.cantabenglish.com/blog/capital_letters</w:t>
        </w:r>
      </w:hyperlink>
    </w:p>
    <w:bookmarkEnd w:id="4"/>
    <w:bookmarkEnd w:id="5"/>
    <w:p w14:paraId="7F82D5DB"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595327AC"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論文、書、計畫名稱，有兩種寫法。一種是第一個字母大寫，其它的都不用大寫</w:t>
      </w:r>
      <w:r w:rsidRPr="00ED37D7">
        <w:rPr>
          <w:rFonts w:ascii="Times New Roman" w:eastAsia="MingLiU" w:hAnsi="Times New Roman" w:cs="Times New Roman"/>
          <w:color w:val="000000"/>
          <w:shd w:val="clear" w:color="auto" w:fill="FFFFFF"/>
        </w:rPr>
        <w:t xml:space="preserve"> (</w:t>
      </w:r>
      <w:r w:rsidRPr="00ED37D7">
        <w:rPr>
          <w:rFonts w:ascii="Times New Roman" w:eastAsia="MingLiU" w:hAnsi="Times New Roman" w:cs="Times New Roman"/>
          <w:color w:val="000000"/>
          <w:shd w:val="clear" w:color="auto" w:fill="FFFFFF"/>
        </w:rPr>
        <w:t>除非是專有名詞固定需要大寫</w:t>
      </w:r>
      <w:r w:rsidRPr="00ED37D7">
        <w:rPr>
          <w:rFonts w:ascii="Times New Roman" w:eastAsia="MingLiU" w:hAnsi="Times New Roman" w:cs="Times New Roman"/>
          <w:color w:val="000000"/>
          <w:shd w:val="clear" w:color="auto" w:fill="FFFFFF"/>
        </w:rPr>
        <w:t>)</w:t>
      </w:r>
      <w:r w:rsidRPr="00ED37D7">
        <w:rPr>
          <w:rFonts w:ascii="Times New Roman" w:eastAsia="MingLiU" w:hAnsi="Times New Roman" w:cs="Times New Roman"/>
          <w:color w:val="000000"/>
          <w:shd w:val="clear" w:color="auto" w:fill="FFFFFF"/>
        </w:rPr>
        <w:t>。一種是除了介系、冠詞等，每一個字的第一個字母都大寫。</w:t>
      </w:r>
    </w:p>
    <w:p w14:paraId="6625C7BA"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526C0708"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r w:rsidRPr="00ED37D7">
        <w:rPr>
          <w:rFonts w:ascii="Times New Roman" w:eastAsia="MingLiU" w:hAnsi="Times New Roman" w:cs="Times New Roman"/>
          <w:color w:val="000000"/>
          <w:shd w:val="clear" w:color="auto" w:fill="FFFFFF"/>
        </w:rPr>
        <w:t>查一下你的領域用哪一種寫法，統一使用，或至少你的這一篇文章全篇統一使用。</w:t>
      </w:r>
    </w:p>
    <w:p w14:paraId="15569D4B"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36DD027D"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538135" w:themeColor="accent6" w:themeShade="BF"/>
          <w:shd w:val="clear" w:color="auto" w:fill="FFFFFF"/>
        </w:rPr>
      </w:pPr>
      <w:r w:rsidRPr="00ED37D7">
        <w:rPr>
          <w:rFonts w:ascii="Times New Roman" w:eastAsia="MingLiU" w:hAnsi="Times New Roman" w:cs="Times New Roman"/>
          <w:color w:val="538135" w:themeColor="accent6" w:themeShade="BF"/>
          <w:shd w:val="clear" w:color="auto" w:fill="FFFFFF"/>
        </w:rPr>
        <w:t>請參考以下這一篇文章修改標點符號。</w:t>
      </w:r>
    </w:p>
    <w:p w14:paraId="57B550BF"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61E79955" w14:textId="77777777" w:rsidR="00D228A8" w:rsidRPr="00ED37D7" w:rsidRDefault="00D228A8" w:rsidP="00D228A8">
      <w:pPr>
        <w:pStyle w:val="NormalWeb"/>
        <w:spacing w:before="0" w:beforeAutospacing="0" w:after="0" w:afterAutospacing="0" w:line="276" w:lineRule="auto"/>
        <w:contextualSpacing/>
        <w:jc w:val="both"/>
        <w:rPr>
          <w:rFonts w:ascii="Times New Roman" w:hAnsi="Times New Roman" w:cs="Times New Roman"/>
          <w:color w:val="000000"/>
        </w:rPr>
      </w:pPr>
      <w:hyperlink r:id="rId15" w:history="1">
        <w:r w:rsidRPr="00ED37D7">
          <w:rPr>
            <w:rStyle w:val="Hyperlink"/>
            <w:rFonts w:ascii="Times New Roman" w:hAnsi="Times New Roman" w:cs="Times New Roman"/>
            <w:color w:val="000000"/>
          </w:rPr>
          <w:t>https://www.cantabenglish.com/blog/english_sentences</w:t>
        </w:r>
      </w:hyperlink>
    </w:p>
    <w:p w14:paraId="0CF24BF1" w14:textId="77777777" w:rsidR="00D228A8" w:rsidRPr="00ED37D7" w:rsidRDefault="00D228A8" w:rsidP="00D228A8">
      <w:pPr>
        <w:pStyle w:val="NormalWeb"/>
        <w:spacing w:before="0" w:beforeAutospacing="0" w:after="0" w:afterAutospacing="0" w:line="276" w:lineRule="auto"/>
        <w:contextualSpacing/>
        <w:jc w:val="both"/>
        <w:rPr>
          <w:rFonts w:ascii="Times New Roman" w:hAnsi="Times New Roman" w:cs="Times New Roman"/>
          <w:color w:val="000000"/>
        </w:rPr>
      </w:pPr>
    </w:p>
    <w:p w14:paraId="46580BE8" w14:textId="77777777" w:rsidR="00D228A8" w:rsidRPr="00ED37D7" w:rsidRDefault="00D228A8" w:rsidP="00D228A8">
      <w:pPr>
        <w:pStyle w:val="NormalWeb"/>
        <w:spacing w:before="0" w:beforeAutospacing="0" w:after="0" w:afterAutospacing="0" w:line="276" w:lineRule="auto"/>
        <w:contextualSpacing/>
        <w:jc w:val="both"/>
        <w:rPr>
          <w:rFonts w:ascii="Times New Roman" w:hAnsi="Times New Roman" w:cs="Times New Roman"/>
          <w:color w:val="000000"/>
        </w:rPr>
      </w:pPr>
      <w:r w:rsidRPr="00ED37D7">
        <w:rPr>
          <w:rFonts w:ascii="Times New Roman" w:hAnsi="Times New Roman" w:cs="Times New Roman"/>
          <w:color w:val="000000"/>
        </w:rPr>
        <w:t>最常出錯的是以下幾種狀況</w:t>
      </w:r>
      <w:r w:rsidRPr="00ED37D7">
        <w:rPr>
          <w:rFonts w:ascii="Times New Roman" w:hAnsi="Times New Roman" w:cs="Times New Roman"/>
          <w:color w:val="000000"/>
        </w:rPr>
        <w:t xml:space="preserve"> (</w:t>
      </w:r>
      <w:r w:rsidRPr="00ED37D7">
        <w:rPr>
          <w:rFonts w:ascii="Times New Roman" w:hAnsi="Times New Roman" w:cs="Times New Roman"/>
          <w:color w:val="000000"/>
        </w:rPr>
        <w:t>搜尋以下幾串字</w:t>
      </w:r>
      <w:r w:rsidRPr="00ED37D7">
        <w:rPr>
          <w:rFonts w:ascii="Times New Roman" w:hAnsi="Times New Roman" w:cs="Times New Roman"/>
          <w:color w:val="000000"/>
        </w:rPr>
        <w:t>)</w:t>
      </w:r>
      <w:r w:rsidRPr="00ED37D7">
        <w:rPr>
          <w:rFonts w:ascii="Times New Roman" w:hAnsi="Times New Roman" w:cs="Times New Roman"/>
          <w:color w:val="000000"/>
        </w:rPr>
        <w:t>：</w:t>
      </w:r>
    </w:p>
    <w:p w14:paraId="3ACD9554" w14:textId="77777777" w:rsidR="00D228A8" w:rsidRPr="00ED37D7" w:rsidRDefault="00D228A8" w:rsidP="00D228A8">
      <w:pPr>
        <w:pStyle w:val="NormalWeb"/>
        <w:spacing w:before="0" w:beforeAutospacing="0" w:after="0" w:afterAutospacing="0" w:line="276" w:lineRule="auto"/>
        <w:contextualSpacing/>
        <w:jc w:val="both"/>
        <w:rPr>
          <w:rFonts w:ascii="Times New Roman" w:eastAsiaTheme="minorEastAsia" w:hAnsi="Times New Roman" w:cs="Times New Roman"/>
          <w:color w:val="000000"/>
          <w:shd w:val="clear" w:color="auto" w:fill="FFFFFF"/>
        </w:rPr>
      </w:pPr>
      <w:r w:rsidRPr="00ED37D7">
        <w:rPr>
          <w:rFonts w:ascii="Times New Roman" w:hAnsi="Times New Roman" w:cs="Times New Roman"/>
          <w:color w:val="000000"/>
          <w:shd w:val="clear" w:color="auto" w:fill="FFFFFF"/>
        </w:rPr>
        <w:t>空格使用方</w:t>
      </w:r>
      <w:r w:rsidRPr="00ED37D7">
        <w:rPr>
          <w:rFonts w:ascii="Times New Roman" w:eastAsia="MS Mincho" w:hAnsi="Times New Roman" w:cs="Times New Roman"/>
          <w:color w:val="000000"/>
          <w:shd w:val="clear" w:color="auto" w:fill="FFFFFF"/>
        </w:rPr>
        <w:t>式</w:t>
      </w:r>
    </w:p>
    <w:p w14:paraId="7BE68D61" w14:textId="77777777" w:rsidR="00D228A8" w:rsidRPr="00ED37D7" w:rsidRDefault="00D228A8" w:rsidP="00D228A8">
      <w:pPr>
        <w:pStyle w:val="NormalWeb"/>
        <w:spacing w:before="0" w:beforeAutospacing="0" w:after="0" w:afterAutospacing="0" w:line="276" w:lineRule="auto"/>
        <w:contextualSpacing/>
        <w:jc w:val="both"/>
        <w:rPr>
          <w:rFonts w:ascii="Times New Roman" w:eastAsiaTheme="minorEastAsia" w:hAnsi="Times New Roman" w:cs="Times New Roman"/>
          <w:color w:val="000000"/>
          <w:shd w:val="clear" w:color="auto" w:fill="FFFFFF"/>
        </w:rPr>
      </w:pPr>
      <w:r w:rsidRPr="00ED37D7">
        <w:rPr>
          <w:rFonts w:ascii="Times New Roman" w:hAnsi="Times New Roman" w:cs="Times New Roman"/>
          <w:color w:val="000000"/>
          <w:shd w:val="clear" w:color="auto" w:fill="FFFFFF"/>
        </w:rPr>
        <w:t>名字的寫</w:t>
      </w:r>
      <w:r w:rsidRPr="00ED37D7">
        <w:rPr>
          <w:rFonts w:ascii="Times New Roman" w:eastAsia="MS Mincho" w:hAnsi="Times New Roman" w:cs="Times New Roman"/>
          <w:color w:val="000000"/>
          <w:shd w:val="clear" w:color="auto" w:fill="FFFFFF"/>
        </w:rPr>
        <w:t>法</w:t>
      </w:r>
    </w:p>
    <w:p w14:paraId="56CAC895" w14:textId="77777777" w:rsidR="00D228A8" w:rsidRPr="00ED37D7" w:rsidRDefault="00D228A8" w:rsidP="00D228A8">
      <w:pPr>
        <w:pStyle w:val="NormalWeb"/>
        <w:spacing w:before="0" w:beforeAutospacing="0" w:after="0" w:afterAutospacing="0" w:line="276" w:lineRule="auto"/>
        <w:contextualSpacing/>
        <w:jc w:val="both"/>
        <w:rPr>
          <w:rFonts w:ascii="Times New Roman" w:eastAsiaTheme="minorEastAsia" w:hAnsi="Times New Roman" w:cs="Times New Roman"/>
          <w:color w:val="000000"/>
          <w:shd w:val="clear" w:color="auto" w:fill="FFFFFF"/>
        </w:rPr>
      </w:pPr>
      <w:r w:rsidRPr="00ED37D7">
        <w:rPr>
          <w:rFonts w:ascii="Times New Roman" w:hAnsi="Times New Roman" w:cs="Times New Roman"/>
          <w:color w:val="000000"/>
          <w:shd w:val="clear" w:color="auto" w:fill="FFFFFF"/>
        </w:rPr>
        <w:t>引號使用方</w:t>
      </w:r>
      <w:r w:rsidRPr="00ED37D7">
        <w:rPr>
          <w:rFonts w:ascii="Times New Roman" w:eastAsia="MS Mincho" w:hAnsi="Times New Roman" w:cs="Times New Roman"/>
          <w:color w:val="000000"/>
          <w:shd w:val="clear" w:color="auto" w:fill="FFFFFF"/>
        </w:rPr>
        <w:t>式</w:t>
      </w:r>
    </w:p>
    <w:p w14:paraId="3C7DF032" w14:textId="77777777" w:rsidR="00D228A8" w:rsidRPr="00ED37D7" w:rsidRDefault="00D228A8" w:rsidP="00D228A8">
      <w:pPr>
        <w:pStyle w:val="NormalWeb"/>
        <w:spacing w:before="0" w:beforeAutospacing="0" w:after="0" w:afterAutospacing="0" w:line="276" w:lineRule="auto"/>
        <w:contextualSpacing/>
        <w:jc w:val="both"/>
        <w:rPr>
          <w:rFonts w:ascii="Times New Roman" w:eastAsiaTheme="minorEastAsia" w:hAnsi="Times New Roman" w:cs="Times New Roman"/>
          <w:color w:val="000000"/>
          <w:shd w:val="clear" w:color="auto" w:fill="FFFFFF"/>
        </w:rPr>
      </w:pPr>
      <w:r w:rsidRPr="00ED37D7">
        <w:rPr>
          <w:rFonts w:ascii="Times New Roman" w:hAnsi="Times New Roman" w:cs="Times New Roman"/>
          <w:color w:val="000000"/>
          <w:shd w:val="clear" w:color="auto" w:fill="FFFFFF"/>
        </w:rPr>
        <w:t>橫線的用</w:t>
      </w:r>
      <w:r w:rsidRPr="00ED37D7">
        <w:rPr>
          <w:rFonts w:ascii="Times New Roman" w:eastAsia="MS Mincho" w:hAnsi="Times New Roman" w:cs="Times New Roman"/>
          <w:color w:val="000000"/>
          <w:shd w:val="clear" w:color="auto" w:fill="FFFFFF"/>
        </w:rPr>
        <w:t>法</w:t>
      </w:r>
    </w:p>
    <w:p w14:paraId="46746F80"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rPr>
      </w:pPr>
    </w:p>
    <w:p w14:paraId="7BE66A52" w14:textId="77777777" w:rsidR="00D228A8" w:rsidRPr="00ED37D7" w:rsidRDefault="00D228A8" w:rsidP="00D228A8">
      <w:pPr>
        <w:pStyle w:val="NormalWeb"/>
        <w:spacing w:before="0" w:beforeAutospacing="0" w:after="0" w:afterAutospacing="0" w:line="276" w:lineRule="auto"/>
        <w:contextualSpacing/>
        <w:jc w:val="both"/>
        <w:rPr>
          <w:rFonts w:ascii="Times New Roman" w:eastAsia="MingLiU" w:hAnsi="Times New Roman" w:cs="Times New Roman"/>
          <w:color w:val="000000"/>
          <w:shd w:val="clear" w:color="auto" w:fill="FFFFFF"/>
          <w:lang w:val="en-GB"/>
        </w:rPr>
      </w:pPr>
      <w:r w:rsidRPr="00ED37D7">
        <w:rPr>
          <w:rFonts w:ascii="Times New Roman" w:eastAsia="MingLiU" w:hAnsi="Times New Roman" w:cs="Times New Roman"/>
          <w:color w:val="000000"/>
          <w:shd w:val="clear" w:color="auto" w:fill="FFFFFF"/>
        </w:rPr>
        <w:t>如果看不出來有沒有空格，可以在</w:t>
      </w:r>
      <w:r w:rsidRPr="00ED37D7">
        <w:rPr>
          <w:rFonts w:ascii="Times New Roman" w:eastAsia="MingLiU" w:hAnsi="Times New Roman" w:cs="Times New Roman"/>
          <w:color w:val="000000"/>
          <w:shd w:val="clear" w:color="auto" w:fill="FFFFFF"/>
          <w:lang w:val="en-GB"/>
        </w:rPr>
        <w:t>Word</w:t>
      </w:r>
      <w:r w:rsidRPr="00ED37D7">
        <w:rPr>
          <w:rFonts w:ascii="Times New Roman" w:eastAsia="MingLiU" w:hAnsi="Times New Roman" w:cs="Times New Roman"/>
          <w:color w:val="000000"/>
          <w:shd w:val="clear" w:color="auto" w:fill="FFFFFF"/>
          <w:lang w:val="en-GB"/>
        </w:rPr>
        <w:t>中按「顯示標點符號」。</w:t>
      </w:r>
    </w:p>
    <w:bookmarkEnd w:id="2"/>
    <w:p w14:paraId="5189D069" w14:textId="77777777" w:rsidR="00D228A8" w:rsidRPr="00ED37D7" w:rsidRDefault="00D228A8" w:rsidP="00D228A8">
      <w:pPr>
        <w:rPr>
          <w:rFonts w:eastAsia="MingLiU"/>
          <w:color w:val="0000FF"/>
          <w:bdr w:val="nil"/>
        </w:rPr>
      </w:pPr>
    </w:p>
    <w:p w14:paraId="2F0D3977" w14:textId="77777777" w:rsidR="00D228A8" w:rsidRPr="00ED37D7" w:rsidRDefault="00D228A8" w:rsidP="00D228A8">
      <w:pPr>
        <w:rPr>
          <w:rFonts w:eastAsia="MingLiU"/>
          <w:color w:val="000000"/>
          <w:bdr w:val="nil"/>
        </w:rPr>
      </w:pPr>
      <w:r w:rsidRPr="00ED37D7">
        <w:rPr>
          <w:rFonts w:eastAsia="MingLiU"/>
          <w:color w:val="000000"/>
          <w:bdr w:val="nil"/>
        </w:rPr>
        <w:t>接下來我開始使用</w:t>
      </w:r>
      <w:r w:rsidRPr="00ED37D7">
        <w:rPr>
          <w:rFonts w:eastAsia="MingLiU"/>
          <w:color w:val="0000FF"/>
          <w:bdr w:val="nil"/>
        </w:rPr>
        <w:t>追蹤修訂</w:t>
      </w:r>
      <w:r w:rsidRPr="00ED37D7">
        <w:rPr>
          <w:rFonts w:eastAsia="MingLiU"/>
          <w:color w:val="000000"/>
          <w:bdr w:val="nil"/>
        </w:rPr>
        <w:t>提供第一回合的修改建議。</w:t>
      </w:r>
      <w:bookmarkEnd w:id="0"/>
    </w:p>
    <w:p w14:paraId="7CF8CBF3" w14:textId="77777777" w:rsidR="004F6A96" w:rsidRDefault="00070017" w:rsidP="00540926">
      <w:pPr>
        <w:snapToGrid w:val="0"/>
        <w:jc w:val="both"/>
        <w:rPr>
          <w:ins w:id="6" w:author="Fiona" w:date="2020-11-15T07:48:00Z"/>
          <w:rFonts w:ascii="Arial" w:hAnsi="Arial" w:cs="Arial"/>
          <w:color w:val="222222"/>
          <w:shd w:val="clear" w:color="auto" w:fill="FFFFFF"/>
        </w:rPr>
      </w:pPr>
      <w:r>
        <w:rPr>
          <w:rFonts w:ascii="Arial" w:hAnsi="Arial" w:cs="Arial"/>
          <w:color w:val="222222"/>
          <w:shd w:val="clear" w:color="auto" w:fill="FFFFFF"/>
        </w:rPr>
        <w:t>購買服務項目列表</w:t>
      </w:r>
      <w:r>
        <w:rPr>
          <w:rFonts w:ascii="Arial" w:hAnsi="Arial" w:cs="Arial"/>
          <w:color w:val="222222"/>
          <w:shd w:val="clear" w:color="auto" w:fill="FFFFFF"/>
        </w:rPr>
        <w:t xml:space="preserve"> (</w:t>
      </w:r>
      <w:r>
        <w:rPr>
          <w:rFonts w:ascii="Arial" w:hAnsi="Arial" w:cs="Arial"/>
          <w:color w:val="222222"/>
          <w:shd w:val="clear" w:color="auto" w:fill="FFFFFF"/>
        </w:rPr>
        <w:t>包含潤稿</w:t>
      </w:r>
      <w:r>
        <w:rPr>
          <w:rFonts w:ascii="Arial" w:hAnsi="Arial" w:cs="Arial"/>
          <w:color w:val="222222"/>
          <w:shd w:val="clear" w:color="auto" w:fill="FFFFFF"/>
        </w:rPr>
        <w:t>/</w:t>
      </w:r>
      <w:r>
        <w:rPr>
          <w:rFonts w:ascii="Arial" w:hAnsi="Arial" w:cs="Arial"/>
          <w:color w:val="222222"/>
          <w:shd w:val="clear" w:color="auto" w:fill="FFFFFF"/>
        </w:rPr>
        <w:t>翻譯，文件類別，各文件字數</w:t>
      </w:r>
      <w:r>
        <w:rPr>
          <w:rFonts w:ascii="Arial" w:hAnsi="Arial" w:cs="Arial"/>
          <w:color w:val="222222"/>
          <w:shd w:val="clear" w:color="auto" w:fill="FFFFFF"/>
        </w:rPr>
        <w:t>)</w:t>
      </w:r>
      <w:r>
        <w:rPr>
          <w:rFonts w:ascii="Arial" w:hAnsi="Arial" w:cs="Arial"/>
          <w:color w:val="222222"/>
          <w:shd w:val="clear" w:color="auto" w:fill="FFFFFF"/>
        </w:rPr>
        <w:t>，如：</w:t>
      </w:r>
      <w:r>
        <w:rPr>
          <w:rFonts w:ascii="Arial" w:hAnsi="Arial" w:cs="Arial"/>
          <w:color w:val="222222"/>
        </w:rPr>
        <w:br/>
      </w:r>
      <w:r>
        <w:rPr>
          <w:rFonts w:ascii="Arial" w:hAnsi="Arial" w:cs="Arial"/>
          <w:color w:val="222222"/>
        </w:rPr>
        <w:br/>
      </w:r>
      <w:r>
        <w:rPr>
          <w:rFonts w:ascii="Arial" w:hAnsi="Arial" w:cs="Arial"/>
          <w:color w:val="222222"/>
          <w:shd w:val="clear" w:color="auto" w:fill="FFFFFF"/>
        </w:rPr>
        <w:t>SOP 1000~1500 words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欲修改的文件是用來申請哪一間學校、系所、學士</w:t>
      </w:r>
      <w:r>
        <w:rPr>
          <w:rFonts w:ascii="Arial" w:hAnsi="Arial" w:cs="Arial"/>
          <w:color w:val="222222"/>
          <w:shd w:val="clear" w:color="auto" w:fill="FFFFFF"/>
        </w:rPr>
        <w:t>/</w:t>
      </w:r>
      <w:r>
        <w:rPr>
          <w:rFonts w:ascii="Arial" w:hAnsi="Arial" w:cs="Arial"/>
          <w:color w:val="222222"/>
          <w:shd w:val="clear" w:color="auto" w:fill="FFFFFF"/>
        </w:rPr>
        <w:t>碩士</w:t>
      </w:r>
      <w:r>
        <w:rPr>
          <w:rFonts w:ascii="Arial" w:hAnsi="Arial" w:cs="Arial"/>
          <w:color w:val="222222"/>
          <w:shd w:val="clear" w:color="auto" w:fill="FFFFFF"/>
        </w:rPr>
        <w:t>/</w:t>
      </w:r>
      <w:r>
        <w:rPr>
          <w:rFonts w:ascii="Arial" w:hAnsi="Arial" w:cs="Arial"/>
          <w:color w:val="222222"/>
          <w:shd w:val="clear" w:color="auto" w:fill="FFFFFF"/>
        </w:rPr>
        <w:t>博士</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Carnegie Mellon University/ Robotics Institute/ PhD, MSR &lt;- </w:t>
      </w:r>
      <w:r>
        <w:rPr>
          <w:rFonts w:ascii="Arial" w:hAnsi="Arial" w:cs="Arial"/>
          <w:color w:val="222222"/>
          <w:shd w:val="clear" w:color="auto" w:fill="FFFFFF"/>
        </w:rPr>
        <w:t>底稿請以這間</w:t>
      </w:r>
      <w:r>
        <w:rPr>
          <w:rFonts w:ascii="Arial" w:hAnsi="Arial" w:cs="Arial"/>
          <w:color w:val="222222"/>
          <w:shd w:val="clear" w:color="auto" w:fill="FFFFFF"/>
        </w:rPr>
        <w:t>MSR</w:t>
      </w:r>
      <w:r>
        <w:rPr>
          <w:rFonts w:ascii="Arial" w:hAnsi="Arial" w:cs="Arial"/>
          <w:color w:val="222222"/>
          <w:shd w:val="clear" w:color="auto" w:fill="FFFFFF"/>
        </w:rPr>
        <w:t>為主。</w:t>
      </w:r>
      <w:r>
        <w:rPr>
          <w:rFonts w:ascii="Arial" w:hAnsi="Arial" w:cs="Arial"/>
          <w:color w:val="222222"/>
        </w:rPr>
        <w:br/>
      </w:r>
      <w:r>
        <w:rPr>
          <w:rFonts w:ascii="Arial" w:hAnsi="Arial" w:cs="Arial"/>
          <w:color w:val="222222"/>
          <w:shd w:val="clear" w:color="auto" w:fill="FFFFFF"/>
        </w:rPr>
        <w:t>University of Michigan/ ECE/ MSR</w:t>
      </w:r>
      <w:r>
        <w:rPr>
          <w:rFonts w:ascii="Arial" w:hAnsi="Arial" w:cs="Arial"/>
          <w:color w:val="222222"/>
        </w:rPr>
        <w:br/>
      </w:r>
      <w:r>
        <w:rPr>
          <w:rFonts w:ascii="Arial" w:hAnsi="Arial" w:cs="Arial"/>
          <w:color w:val="222222"/>
          <w:shd w:val="clear" w:color="auto" w:fill="FFFFFF"/>
        </w:rPr>
        <w:t>University of Oregon State/ EECS, Robotics/ PhD, MSR</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另外，也請把第一間要申請的學校的文件內容、格式、字數頁數限制等等要求寄給我。</w:t>
      </w:r>
      <w:r>
        <w:rPr>
          <w:rFonts w:ascii="Arial" w:hAnsi="Arial" w:cs="Arial"/>
          <w:color w:val="222222"/>
        </w:rPr>
        <w:br/>
      </w:r>
      <w:r>
        <w:rPr>
          <w:rFonts w:ascii="Arial" w:hAnsi="Arial" w:cs="Arial"/>
          <w:color w:val="222222"/>
          <w:shd w:val="clear" w:color="auto" w:fill="FFFFFF"/>
        </w:rPr>
        <w:t>Statement of Purpose</w:t>
      </w:r>
      <w:r>
        <w:rPr>
          <w:rFonts w:ascii="Arial" w:hAnsi="Arial" w:cs="Arial"/>
          <w:color w:val="222222"/>
        </w:rPr>
        <w:br/>
      </w:r>
      <w:r>
        <w:rPr>
          <w:rFonts w:ascii="Arial" w:hAnsi="Arial" w:cs="Arial"/>
          <w:color w:val="222222"/>
          <w:shd w:val="clear" w:color="auto" w:fill="FFFFFF"/>
        </w:rPr>
        <w:t xml:space="preserve">Prepare a concise </w:t>
      </w:r>
      <w:r w:rsidRPr="000238C6">
        <w:rPr>
          <w:rFonts w:ascii="Arial" w:hAnsi="Arial" w:cs="Arial"/>
          <w:color w:val="0000FF"/>
          <w:shd w:val="clear" w:color="auto" w:fill="FFFFFF"/>
          <w:rPrChange w:id="7" w:author="Fiona" w:date="2020-11-15T07:47:00Z">
            <w:rPr>
              <w:rFonts w:ascii="Arial" w:hAnsi="Arial" w:cs="Arial"/>
              <w:color w:val="222222"/>
              <w:shd w:val="clear" w:color="auto" w:fill="FFFFFF"/>
            </w:rPr>
          </w:rPrChange>
        </w:rPr>
        <w:t>one or two page essay in PDF format</w:t>
      </w:r>
      <w:r>
        <w:rPr>
          <w:rFonts w:ascii="Arial" w:hAnsi="Arial" w:cs="Arial"/>
          <w:color w:val="222222"/>
          <w:shd w:val="clear" w:color="auto" w:fill="FFFFFF"/>
        </w:rPr>
        <w:t xml:space="preserve"> that describes </w:t>
      </w:r>
    </w:p>
    <w:p w14:paraId="1267380E" w14:textId="77777777" w:rsidR="004F6A96" w:rsidRDefault="004F6A96" w:rsidP="00540926">
      <w:pPr>
        <w:snapToGrid w:val="0"/>
        <w:jc w:val="both"/>
        <w:rPr>
          <w:ins w:id="8" w:author="Fiona" w:date="2020-11-15T07:48:00Z"/>
          <w:rFonts w:ascii="Arial" w:hAnsi="Arial" w:cs="Arial"/>
          <w:color w:val="222222"/>
          <w:shd w:val="clear" w:color="auto" w:fill="FFFFFF"/>
        </w:rPr>
      </w:pPr>
    </w:p>
    <w:p w14:paraId="1EF13A9F" w14:textId="77777777" w:rsidR="00B97F66" w:rsidRDefault="004F6A96" w:rsidP="00540926">
      <w:pPr>
        <w:snapToGrid w:val="0"/>
        <w:jc w:val="both"/>
        <w:rPr>
          <w:ins w:id="9" w:author="Fiona" w:date="2020-11-15T07:48:00Z"/>
          <w:rFonts w:ascii="Arial" w:hAnsi="Arial" w:cs="Arial"/>
          <w:color w:val="222222"/>
          <w:shd w:val="clear" w:color="auto" w:fill="FFFFFF"/>
          <w:lang w:val="en-GB"/>
        </w:rPr>
      </w:pPr>
      <w:ins w:id="10" w:author="Fiona" w:date="2020-11-15T07:48:00Z">
        <w:r>
          <w:rPr>
            <w:rFonts w:ascii="Arial" w:hAnsi="Arial" w:cs="Arial" w:hint="eastAsia"/>
            <w:color w:val="222222"/>
            <w:shd w:val="clear" w:color="auto" w:fill="FFFFFF"/>
          </w:rPr>
          <w:t>記得要轉成</w:t>
        </w:r>
        <w:r>
          <w:rPr>
            <w:rFonts w:ascii="Arial" w:hAnsi="Arial" w:cs="Arial"/>
            <w:color w:val="222222"/>
            <w:shd w:val="clear" w:color="auto" w:fill="FFFFFF"/>
            <w:lang w:val="en-GB"/>
          </w:rPr>
          <w:t>PDF</w:t>
        </w:r>
        <w:r>
          <w:rPr>
            <w:rFonts w:ascii="Arial" w:hAnsi="Arial" w:cs="Arial" w:hint="eastAsia"/>
            <w:color w:val="222222"/>
            <w:shd w:val="clear" w:color="auto" w:fill="FFFFFF"/>
            <w:lang w:val="en-GB"/>
          </w:rPr>
          <w:t>版</w:t>
        </w:r>
        <w:r w:rsidR="00B97F66">
          <w:rPr>
            <w:rFonts w:ascii="Arial" w:hAnsi="Arial" w:cs="Arial" w:hint="eastAsia"/>
            <w:color w:val="222222"/>
            <w:shd w:val="clear" w:color="auto" w:fill="FFFFFF"/>
            <w:lang w:val="en-GB"/>
          </w:rPr>
          <w:t>再上傳。</w:t>
        </w:r>
      </w:ins>
    </w:p>
    <w:p w14:paraId="6C7DF32E" w14:textId="6D6A37F2" w:rsidR="000238C6" w:rsidRDefault="00070017" w:rsidP="00540926">
      <w:pPr>
        <w:snapToGrid w:val="0"/>
        <w:jc w:val="both"/>
        <w:rPr>
          <w:ins w:id="11" w:author="Fiona" w:date="2020-11-15T07:48:00Z"/>
          <w:rFonts w:ascii="Arial" w:hAnsi="Arial" w:cs="Arial"/>
          <w:color w:val="222222"/>
          <w:shd w:val="clear" w:color="auto" w:fill="FFFFFF"/>
        </w:rPr>
      </w:pPr>
      <w:r>
        <w:rPr>
          <w:rFonts w:ascii="Arial" w:hAnsi="Arial" w:cs="Arial"/>
          <w:color w:val="222222"/>
        </w:rPr>
        <w:br/>
      </w:r>
      <w:r w:rsidRPr="000238C6">
        <w:rPr>
          <w:rFonts w:ascii="Arial" w:hAnsi="Arial" w:cs="Arial"/>
          <w:color w:val="0000FF"/>
          <w:shd w:val="clear" w:color="auto" w:fill="FFFFFF"/>
          <w:rPrChange w:id="12" w:author="Fiona" w:date="2020-11-15T07:48:00Z">
            <w:rPr>
              <w:rFonts w:ascii="Arial" w:hAnsi="Arial" w:cs="Arial"/>
              <w:color w:val="222222"/>
              <w:shd w:val="clear" w:color="auto" w:fill="FFFFFF"/>
            </w:rPr>
          </w:rPrChange>
        </w:rPr>
        <w:t>your primary areas of interest,</w:t>
      </w:r>
      <w:r>
        <w:rPr>
          <w:rFonts w:ascii="Arial" w:hAnsi="Arial" w:cs="Arial"/>
          <w:color w:val="222222"/>
          <w:shd w:val="clear" w:color="auto" w:fill="FFFFFF"/>
        </w:rPr>
        <w:t xml:space="preserve"> </w:t>
      </w:r>
    </w:p>
    <w:p w14:paraId="5B89F8D4" w14:textId="77777777" w:rsidR="000238C6" w:rsidRDefault="000238C6" w:rsidP="00540926">
      <w:pPr>
        <w:snapToGrid w:val="0"/>
        <w:jc w:val="both"/>
        <w:rPr>
          <w:ins w:id="13" w:author="Fiona" w:date="2020-11-15T07:48:00Z"/>
          <w:rFonts w:ascii="Arial" w:hAnsi="Arial" w:cs="Arial"/>
          <w:color w:val="222222"/>
          <w:shd w:val="clear" w:color="auto" w:fill="FFFFFF"/>
        </w:rPr>
      </w:pPr>
    </w:p>
    <w:p w14:paraId="18EFBCD6" w14:textId="77777777" w:rsidR="000238C6" w:rsidRPr="00C63769" w:rsidRDefault="000238C6" w:rsidP="008F2A5B">
      <w:pPr>
        <w:pStyle w:val="NormalWeb"/>
        <w:spacing w:before="0" w:beforeAutospacing="0" w:after="0" w:afterAutospacing="0" w:line="240" w:lineRule="exact"/>
        <w:jc w:val="both"/>
        <w:rPr>
          <w:ins w:id="14" w:author="Fiona" w:date="2020-11-15T07:48:00Z"/>
          <w:rStyle w:val="highlight"/>
          <w:rFonts w:ascii="Times New Roman" w:hAnsi="Times New Roman" w:cs="Times New Roman"/>
          <w:bCs/>
          <w:color w:val="000000"/>
          <w:shd w:val="clear" w:color="auto" w:fill="FFFFFF"/>
          <w:lang w:val="en-GB"/>
        </w:rPr>
      </w:pPr>
      <w:ins w:id="15" w:author="Fiona" w:date="2020-11-15T07:48:00Z">
        <w:r w:rsidRPr="00C63769">
          <w:rPr>
            <w:rStyle w:val="highlight"/>
            <w:rFonts w:ascii="Times New Roman" w:hAnsi="Times New Roman" w:cs="Times New Roman"/>
            <w:bCs/>
            <w:color w:val="000000"/>
            <w:shd w:val="clear" w:color="auto" w:fill="FFFFFF"/>
            <w:lang w:val="en-GB"/>
          </w:rPr>
          <w:t>記得除了申請什麼學位課程，還得再深入一層寫你對哪一個次領域</w:t>
        </w:r>
        <w:r w:rsidRPr="00C63769">
          <w:rPr>
            <w:rStyle w:val="highlight"/>
            <w:rFonts w:ascii="Times New Roman" w:hAnsi="Times New Roman" w:cs="Times New Roman"/>
            <w:bCs/>
            <w:color w:val="000000"/>
            <w:shd w:val="clear" w:color="auto" w:fill="FFFFFF"/>
            <w:lang w:val="en-GB"/>
          </w:rPr>
          <w:t xml:space="preserve"> subdiscipline</w:t>
        </w:r>
        <w:r w:rsidRPr="00C63769">
          <w:rPr>
            <w:rStyle w:val="highlight"/>
            <w:rFonts w:ascii="Times New Roman" w:hAnsi="Times New Roman" w:cs="Times New Roman"/>
            <w:bCs/>
            <w:color w:val="000000"/>
            <w:shd w:val="clear" w:color="auto" w:fill="FFFFFF"/>
            <w:lang w:val="en-GB"/>
          </w:rPr>
          <w:t>有興趣，甚至還得再追下去，說明你對哪些研究題目</w:t>
        </w:r>
        <w:r w:rsidRPr="00C63769">
          <w:rPr>
            <w:rStyle w:val="highlight"/>
            <w:rFonts w:ascii="Times New Roman" w:hAnsi="Times New Roman" w:cs="Times New Roman"/>
            <w:bCs/>
            <w:color w:val="000000"/>
            <w:shd w:val="clear" w:color="auto" w:fill="FFFFFF"/>
            <w:lang w:val="en-GB"/>
          </w:rPr>
          <w:t xml:space="preserve"> topics </w:t>
        </w:r>
        <w:r w:rsidRPr="00C63769">
          <w:rPr>
            <w:rStyle w:val="highlight"/>
            <w:rFonts w:ascii="Times New Roman" w:hAnsi="Times New Roman" w:cs="Times New Roman"/>
            <w:bCs/>
            <w:color w:val="000000"/>
            <w:shd w:val="clear" w:color="auto" w:fill="FFFFFF"/>
            <w:lang w:val="en-GB"/>
          </w:rPr>
          <w:t>有興趣。</w:t>
        </w:r>
      </w:ins>
    </w:p>
    <w:p w14:paraId="402C2FB7" w14:textId="77777777" w:rsidR="000238C6" w:rsidRPr="00C63769" w:rsidRDefault="000238C6" w:rsidP="008F2A5B">
      <w:pPr>
        <w:pStyle w:val="NormalWeb"/>
        <w:spacing w:before="0" w:beforeAutospacing="0" w:after="0" w:afterAutospacing="0" w:line="240" w:lineRule="exact"/>
        <w:jc w:val="both"/>
        <w:rPr>
          <w:ins w:id="16" w:author="Fiona" w:date="2020-11-15T07:48:00Z"/>
          <w:rStyle w:val="highlight"/>
          <w:rFonts w:ascii="Times New Roman" w:hAnsi="Times New Roman" w:cs="Times New Roman"/>
          <w:bCs/>
          <w:color w:val="000000"/>
          <w:shd w:val="clear" w:color="auto" w:fill="FFFFFF"/>
          <w:lang w:val="en-GB"/>
        </w:rPr>
      </w:pPr>
      <w:bookmarkStart w:id="17" w:name="_Hlk27679236"/>
    </w:p>
    <w:p w14:paraId="7A2F4E60" w14:textId="77777777" w:rsidR="000238C6" w:rsidRPr="00C63769" w:rsidRDefault="000238C6" w:rsidP="008F2A5B">
      <w:pPr>
        <w:shd w:val="clear" w:color="auto" w:fill="FFFFFF"/>
        <w:spacing w:after="100" w:afterAutospacing="1" w:line="240" w:lineRule="exact"/>
        <w:rPr>
          <w:ins w:id="18" w:author="Fiona" w:date="2020-11-15T07:48:00Z"/>
          <w:rFonts w:ascii="Times New Roman" w:hAnsi="Times New Roman"/>
          <w:color w:val="000000"/>
          <w:szCs w:val="24"/>
        </w:rPr>
      </w:pPr>
      <w:ins w:id="19" w:author="Fiona" w:date="2020-11-15T07:48:00Z">
        <w:r w:rsidRPr="00C63769">
          <w:rPr>
            <w:rFonts w:ascii="Times New Roman" w:hAnsi="Times New Roman"/>
            <w:color w:val="000000"/>
            <w:szCs w:val="24"/>
          </w:rPr>
          <w:t>學校有特別提到要說明你對哪些特定的次領域有興趣。可以的話，次領域再深入一層，標出你對哪些研究題目有興趣。</w:t>
        </w:r>
      </w:ins>
    </w:p>
    <w:p w14:paraId="03DEC359" w14:textId="77777777" w:rsidR="000238C6" w:rsidRPr="00C63769" w:rsidRDefault="000238C6" w:rsidP="008F2A5B">
      <w:pPr>
        <w:shd w:val="clear" w:color="auto" w:fill="FFFFFF"/>
        <w:spacing w:after="100" w:afterAutospacing="1" w:line="240" w:lineRule="exact"/>
        <w:rPr>
          <w:ins w:id="20" w:author="Fiona" w:date="2020-11-15T07:48:00Z"/>
          <w:rFonts w:ascii="Times New Roman" w:hAnsi="Times New Roman"/>
          <w:color w:val="000000"/>
          <w:szCs w:val="24"/>
        </w:rPr>
      </w:pPr>
      <w:ins w:id="21" w:author="Fiona" w:date="2020-11-15T07:48:00Z">
        <w:r w:rsidRPr="00C63769">
          <w:rPr>
            <w:rFonts w:ascii="Times New Roman" w:hAnsi="Times New Roman"/>
            <w:color w:val="000000"/>
            <w:szCs w:val="24"/>
          </w:rPr>
          <w:t>最好是可以提到幾位想跟的指導教授，並說明為什麼想跟這幾位教授。</w:t>
        </w:r>
      </w:ins>
    </w:p>
    <w:p w14:paraId="13F8D439" w14:textId="77777777" w:rsidR="000238C6" w:rsidRPr="00C63769" w:rsidRDefault="000238C6" w:rsidP="008F2A5B">
      <w:pPr>
        <w:spacing w:line="240" w:lineRule="exact"/>
        <w:rPr>
          <w:ins w:id="22" w:author="Fiona" w:date="2020-11-15T07:48:00Z"/>
          <w:rFonts w:ascii="Times New Roman" w:hAnsi="Times New Roman"/>
          <w:color w:val="000000" w:themeColor="text1"/>
          <w:szCs w:val="24"/>
        </w:rPr>
      </w:pPr>
      <w:bookmarkStart w:id="23" w:name="_Hlk26785456"/>
      <w:ins w:id="24" w:author="Fiona" w:date="2020-11-15T07:48:00Z">
        <w:r w:rsidRPr="00C63769">
          <w:rPr>
            <w:rFonts w:ascii="Times New Roman" w:hAnsi="Times New Roman"/>
            <w:color w:val="000000" w:themeColor="text1"/>
            <w:szCs w:val="24"/>
          </w:rPr>
          <w:t xml:space="preserve">Field /discipline/domain </w:t>
        </w:r>
        <w:r w:rsidRPr="00C63769">
          <w:rPr>
            <w:rFonts w:ascii="Times New Roman" w:hAnsi="Times New Roman"/>
            <w:color w:val="000000" w:themeColor="text1"/>
            <w:szCs w:val="24"/>
          </w:rPr>
          <w:t>通常是比較大的學術領域。</w:t>
        </w:r>
      </w:ins>
    </w:p>
    <w:p w14:paraId="4BF24C99" w14:textId="77777777" w:rsidR="000238C6" w:rsidRPr="00C63769" w:rsidRDefault="000238C6" w:rsidP="008F2A5B">
      <w:pPr>
        <w:spacing w:line="240" w:lineRule="exact"/>
        <w:rPr>
          <w:ins w:id="25" w:author="Fiona" w:date="2020-11-15T07:48:00Z"/>
          <w:rStyle w:val="highlight"/>
          <w:rFonts w:ascii="Times New Roman" w:hAnsi="Times New Roman"/>
          <w:color w:val="000000" w:themeColor="text1"/>
          <w:szCs w:val="24"/>
        </w:rPr>
      </w:pPr>
      <w:ins w:id="26" w:author="Fiona" w:date="2020-11-15T07:48:00Z">
        <w:r w:rsidRPr="00C63769">
          <w:rPr>
            <w:rFonts w:ascii="Times New Roman" w:hAnsi="Times New Roman"/>
            <w:color w:val="000000" w:themeColor="text1"/>
            <w:szCs w:val="24"/>
          </w:rPr>
          <w:t>再往下分是</w:t>
        </w:r>
        <w:r w:rsidRPr="00C63769">
          <w:rPr>
            <w:rFonts w:ascii="Times New Roman" w:hAnsi="Times New Roman"/>
            <w:color w:val="000000" w:themeColor="text1"/>
            <w:szCs w:val="24"/>
          </w:rPr>
          <w:t>area/subdiscipline/subdomain</w:t>
        </w:r>
        <w:r w:rsidRPr="00C63769">
          <w:rPr>
            <w:rFonts w:ascii="Times New Roman" w:hAnsi="Times New Roman"/>
            <w:color w:val="000000" w:themeColor="text1"/>
            <w:szCs w:val="24"/>
          </w:rPr>
          <w:t>。</w:t>
        </w:r>
      </w:ins>
    </w:p>
    <w:p w14:paraId="297164C5" w14:textId="77777777" w:rsidR="000238C6" w:rsidRPr="00C63769" w:rsidRDefault="000238C6" w:rsidP="008F2A5B">
      <w:pPr>
        <w:pStyle w:val="NormalWeb"/>
        <w:spacing w:before="0" w:beforeAutospacing="0" w:after="0" w:afterAutospacing="0" w:line="240" w:lineRule="exact"/>
        <w:jc w:val="both"/>
        <w:rPr>
          <w:ins w:id="27" w:author="Fiona" w:date="2020-11-15T07:48:00Z"/>
          <w:rStyle w:val="highlight"/>
          <w:rFonts w:ascii="Times New Roman" w:hAnsi="Times New Roman" w:cs="Times New Roman"/>
          <w:bCs/>
          <w:color w:val="000000"/>
          <w:shd w:val="clear" w:color="auto" w:fill="FFFFFF"/>
        </w:rPr>
      </w:pPr>
      <w:ins w:id="28" w:author="Fiona" w:date="2020-11-15T07:48:00Z">
        <w:r w:rsidRPr="00C63769">
          <w:rPr>
            <w:rStyle w:val="highlight"/>
            <w:rFonts w:ascii="Times New Roman" w:hAnsi="Times New Roman" w:cs="Times New Roman"/>
            <w:bCs/>
            <w:color w:val="000000"/>
            <w:shd w:val="clear" w:color="auto" w:fill="FFFFFF"/>
          </w:rPr>
          <w:t>再往下分，是「研究題目」</w:t>
        </w:r>
        <w:r w:rsidRPr="00C63769">
          <w:rPr>
            <w:rStyle w:val="highlight"/>
            <w:rFonts w:ascii="Times New Roman" w:hAnsi="Times New Roman" w:cs="Times New Roman"/>
            <w:bCs/>
            <w:color w:val="000000"/>
            <w:shd w:val="clear" w:color="auto" w:fill="FFFFFF"/>
          </w:rPr>
          <w:t>topic</w:t>
        </w:r>
        <w:r w:rsidRPr="00C63769">
          <w:rPr>
            <w:rStyle w:val="highlight"/>
            <w:rFonts w:ascii="Times New Roman" w:hAnsi="Times New Roman" w:cs="Times New Roman"/>
            <w:bCs/>
            <w:color w:val="000000"/>
            <w:shd w:val="clear" w:color="auto" w:fill="FFFFFF"/>
          </w:rPr>
          <w:t>。</w:t>
        </w:r>
      </w:ins>
    </w:p>
    <w:p w14:paraId="7E33B593" w14:textId="77777777" w:rsidR="000238C6" w:rsidRPr="00C63769" w:rsidRDefault="000238C6" w:rsidP="008F2A5B">
      <w:pPr>
        <w:pStyle w:val="NormalWeb"/>
        <w:spacing w:before="0" w:beforeAutospacing="0" w:after="0" w:afterAutospacing="0" w:line="240" w:lineRule="exact"/>
        <w:jc w:val="both"/>
        <w:rPr>
          <w:ins w:id="29" w:author="Fiona" w:date="2020-11-15T07:48:00Z"/>
          <w:rStyle w:val="highlight"/>
          <w:rFonts w:ascii="Times New Roman" w:hAnsi="Times New Roman" w:cs="Times New Roman"/>
          <w:bCs/>
          <w:color w:val="000000"/>
          <w:shd w:val="clear" w:color="auto" w:fill="FFFFFF"/>
        </w:rPr>
      </w:pPr>
    </w:p>
    <w:p w14:paraId="20C9CAB4" w14:textId="77777777" w:rsidR="000238C6" w:rsidRPr="00C63769" w:rsidRDefault="000238C6" w:rsidP="008F2A5B">
      <w:pPr>
        <w:pStyle w:val="NormalWeb"/>
        <w:spacing w:before="0" w:beforeAutospacing="0" w:after="0" w:afterAutospacing="0" w:line="240" w:lineRule="exact"/>
        <w:jc w:val="both"/>
        <w:rPr>
          <w:ins w:id="30" w:author="Fiona" w:date="2020-11-15T07:48:00Z"/>
          <w:rStyle w:val="highlight"/>
          <w:rFonts w:ascii="Times New Roman" w:hAnsi="Times New Roman" w:cs="Times New Roman"/>
          <w:bCs/>
          <w:color w:val="000000"/>
          <w:shd w:val="clear" w:color="auto" w:fill="FFFFFF"/>
        </w:rPr>
      </w:pPr>
      <w:ins w:id="31" w:author="Fiona" w:date="2020-11-15T07:48:00Z">
        <w:r w:rsidRPr="00C63769">
          <w:rPr>
            <w:rStyle w:val="highlight"/>
            <w:rFonts w:ascii="Times New Roman" w:hAnsi="Times New Roman" w:cs="Times New Roman"/>
            <w:bCs/>
            <w:color w:val="000000"/>
            <w:shd w:val="clear" w:color="auto" w:fill="FFFFFF"/>
          </w:rPr>
          <w:lastRenderedPageBreak/>
          <w:t>Research fields/disciplines</w:t>
        </w:r>
        <w:r w:rsidRPr="00C63769">
          <w:rPr>
            <w:rStyle w:val="highlight"/>
            <w:rFonts w:ascii="Times New Roman" w:hAnsi="Times New Roman" w:cs="Times New Roman"/>
            <w:bCs/>
            <w:color w:val="000000"/>
            <w:shd w:val="clear" w:color="auto" w:fill="FFFFFF"/>
          </w:rPr>
          <w:t>包含</w:t>
        </w:r>
        <w:r w:rsidRPr="00C63769">
          <w:rPr>
            <w:rStyle w:val="highlight"/>
            <w:rFonts w:ascii="Times New Roman" w:hAnsi="Times New Roman" w:cs="Times New Roman"/>
            <w:bCs/>
            <w:color w:val="000000"/>
            <w:shd w:val="clear" w:color="auto" w:fill="FFFFFF"/>
          </w:rPr>
          <w:t xml:space="preserve"> Finance, Mathematics, Accounting, Engineering</w:t>
        </w:r>
        <w:r w:rsidRPr="00C63769">
          <w:rPr>
            <w:rStyle w:val="highlight"/>
            <w:rFonts w:ascii="Times New Roman" w:hAnsi="Times New Roman" w:cs="Times New Roman"/>
            <w:bCs/>
            <w:color w:val="000000"/>
            <w:shd w:val="clear" w:color="auto" w:fill="FFFFFF"/>
          </w:rPr>
          <w:t>等等。介系詞用</w:t>
        </w:r>
        <w:r w:rsidRPr="00C63769">
          <w:rPr>
            <w:rStyle w:val="highlight"/>
            <w:rFonts w:ascii="Times New Roman" w:hAnsi="Times New Roman" w:cs="Times New Roman"/>
            <w:bCs/>
            <w:color w:val="000000"/>
            <w:shd w:val="clear" w:color="auto" w:fill="FFFFFF"/>
          </w:rPr>
          <w:t>in</w:t>
        </w:r>
        <w:r w:rsidRPr="00C63769">
          <w:rPr>
            <w:rStyle w:val="highlight"/>
            <w:rFonts w:ascii="Times New Roman" w:hAnsi="Times New Roman" w:cs="Times New Roman"/>
            <w:bCs/>
            <w:color w:val="000000"/>
            <w:shd w:val="clear" w:color="auto" w:fill="FFFFFF"/>
          </w:rPr>
          <w:t>，像是</w:t>
        </w:r>
        <w:r w:rsidRPr="00C63769">
          <w:rPr>
            <w:rStyle w:val="highlight"/>
            <w:rFonts w:ascii="Times New Roman" w:hAnsi="Times New Roman" w:cs="Times New Roman"/>
            <w:bCs/>
            <w:color w:val="000000"/>
            <w:shd w:val="clear" w:color="auto" w:fill="FFFFFF"/>
          </w:rPr>
          <w:t>do research in finance</w:t>
        </w:r>
        <w:r w:rsidRPr="00C63769">
          <w:rPr>
            <w:rStyle w:val="highlight"/>
            <w:rFonts w:ascii="Times New Roman" w:hAnsi="Times New Roman" w:cs="Times New Roman"/>
            <w:bCs/>
            <w:color w:val="000000"/>
            <w:shd w:val="clear" w:color="auto" w:fill="FFFFFF"/>
          </w:rPr>
          <w:t>。</w:t>
        </w:r>
      </w:ins>
    </w:p>
    <w:p w14:paraId="7872306E" w14:textId="77777777" w:rsidR="000238C6" w:rsidRPr="00C63769" w:rsidRDefault="000238C6" w:rsidP="008F2A5B">
      <w:pPr>
        <w:pStyle w:val="NormalWeb"/>
        <w:spacing w:before="0" w:beforeAutospacing="0" w:after="0" w:afterAutospacing="0" w:line="240" w:lineRule="exact"/>
        <w:jc w:val="both"/>
        <w:rPr>
          <w:ins w:id="32" w:author="Fiona" w:date="2020-11-15T07:48:00Z"/>
          <w:rStyle w:val="highlight"/>
          <w:rFonts w:ascii="Times New Roman" w:hAnsi="Times New Roman" w:cs="Times New Roman"/>
          <w:bCs/>
          <w:color w:val="000000"/>
          <w:shd w:val="clear" w:color="auto" w:fill="FFFFFF"/>
        </w:rPr>
      </w:pPr>
    </w:p>
    <w:p w14:paraId="4FB8F262" w14:textId="77777777" w:rsidR="000238C6" w:rsidRPr="00C63769" w:rsidRDefault="000238C6" w:rsidP="008F2A5B">
      <w:pPr>
        <w:pStyle w:val="NormalWeb"/>
        <w:spacing w:before="0" w:beforeAutospacing="0" w:after="0" w:afterAutospacing="0" w:line="240" w:lineRule="exact"/>
        <w:jc w:val="both"/>
        <w:rPr>
          <w:ins w:id="33" w:author="Fiona" w:date="2020-11-15T07:48:00Z"/>
          <w:rStyle w:val="highlight"/>
          <w:rFonts w:ascii="Times New Roman" w:hAnsi="Times New Roman" w:cs="Times New Roman"/>
          <w:bCs/>
          <w:color w:val="000000"/>
          <w:shd w:val="clear" w:color="auto" w:fill="FFFFFF"/>
        </w:rPr>
      </w:pPr>
      <w:ins w:id="34" w:author="Fiona" w:date="2020-11-15T07:48:00Z">
        <w:r w:rsidRPr="00C63769">
          <w:rPr>
            <w:rStyle w:val="highlight"/>
            <w:rFonts w:ascii="Times New Roman" w:hAnsi="Times New Roman" w:cs="Times New Roman"/>
            <w:bCs/>
            <w:color w:val="000000"/>
            <w:shd w:val="clear" w:color="auto" w:fill="FFFFFF"/>
          </w:rPr>
          <w:t xml:space="preserve">Finance </w:t>
        </w:r>
        <w:r w:rsidRPr="00C63769">
          <w:rPr>
            <w:rStyle w:val="highlight"/>
            <w:rFonts w:ascii="Times New Roman" w:hAnsi="Times New Roman" w:cs="Times New Roman"/>
            <w:bCs/>
            <w:color w:val="000000"/>
            <w:shd w:val="clear" w:color="auto" w:fill="FFFFFF"/>
          </w:rPr>
          <w:t>這個</w:t>
        </w:r>
        <w:r w:rsidRPr="00C63769">
          <w:rPr>
            <w:rStyle w:val="highlight"/>
            <w:rFonts w:ascii="Times New Roman" w:hAnsi="Times New Roman" w:cs="Times New Roman"/>
            <w:bCs/>
            <w:color w:val="000000"/>
            <w:shd w:val="clear" w:color="auto" w:fill="FFFFFF"/>
          </w:rPr>
          <w:t xml:space="preserve"> research field </w:t>
        </w:r>
        <w:r w:rsidRPr="00C63769">
          <w:rPr>
            <w:rStyle w:val="highlight"/>
            <w:rFonts w:ascii="Times New Roman" w:hAnsi="Times New Roman" w:cs="Times New Roman"/>
            <w:bCs/>
            <w:color w:val="000000"/>
            <w:shd w:val="clear" w:color="auto" w:fill="FFFFFF"/>
          </w:rPr>
          <w:t>再往下分</w:t>
        </w:r>
        <w:r w:rsidRPr="00C63769">
          <w:rPr>
            <w:rStyle w:val="highlight"/>
            <w:rFonts w:ascii="Times New Roman" w:hAnsi="Times New Roman" w:cs="Times New Roman"/>
            <w:bCs/>
            <w:color w:val="000000"/>
            <w:shd w:val="clear" w:color="auto" w:fill="FFFFFF"/>
          </w:rPr>
          <w:t xml:space="preserve"> investment, stock markets </w:t>
        </w:r>
        <w:r w:rsidRPr="00C63769">
          <w:rPr>
            <w:rStyle w:val="highlight"/>
            <w:rFonts w:ascii="Times New Roman" w:hAnsi="Times New Roman" w:cs="Times New Roman"/>
            <w:bCs/>
            <w:color w:val="000000"/>
            <w:shd w:val="clear" w:color="auto" w:fill="FFFFFF"/>
          </w:rPr>
          <w:t>等等</w:t>
        </w:r>
        <w:r w:rsidRPr="00C63769">
          <w:rPr>
            <w:rStyle w:val="highlight"/>
            <w:rFonts w:ascii="Times New Roman" w:hAnsi="Times New Roman" w:cs="Times New Roman"/>
            <w:bCs/>
            <w:color w:val="000000"/>
            <w:shd w:val="clear" w:color="auto" w:fill="FFFFFF"/>
          </w:rPr>
          <w:t>areas</w:t>
        </w:r>
        <w:r w:rsidRPr="00C63769">
          <w:rPr>
            <w:rStyle w:val="highlight"/>
            <w:rFonts w:ascii="Times New Roman" w:hAnsi="Times New Roman" w:cs="Times New Roman"/>
            <w:bCs/>
            <w:color w:val="000000"/>
            <w:shd w:val="clear" w:color="auto" w:fill="FFFFFF"/>
          </w:rPr>
          <w:t>，介系詞用</w:t>
        </w:r>
        <w:r w:rsidRPr="00C63769">
          <w:rPr>
            <w:rStyle w:val="highlight"/>
            <w:rFonts w:ascii="Times New Roman" w:hAnsi="Times New Roman" w:cs="Times New Roman"/>
            <w:bCs/>
            <w:color w:val="000000"/>
            <w:shd w:val="clear" w:color="auto" w:fill="FFFFFF"/>
          </w:rPr>
          <w:t>in</w:t>
        </w:r>
        <w:r w:rsidRPr="00C63769">
          <w:rPr>
            <w:rStyle w:val="highlight"/>
            <w:rFonts w:ascii="Times New Roman" w:hAnsi="Times New Roman" w:cs="Times New Roman"/>
            <w:bCs/>
            <w:color w:val="000000"/>
            <w:shd w:val="clear" w:color="auto" w:fill="FFFFFF"/>
          </w:rPr>
          <w:t>。</w:t>
        </w:r>
      </w:ins>
    </w:p>
    <w:p w14:paraId="05376E59" w14:textId="77777777" w:rsidR="000238C6" w:rsidRPr="00C63769" w:rsidRDefault="000238C6" w:rsidP="008F2A5B">
      <w:pPr>
        <w:pStyle w:val="NormalWeb"/>
        <w:spacing w:before="0" w:beforeAutospacing="0" w:after="0" w:afterAutospacing="0" w:line="240" w:lineRule="exact"/>
        <w:jc w:val="both"/>
        <w:rPr>
          <w:ins w:id="35" w:author="Fiona" w:date="2020-11-15T07:48:00Z"/>
          <w:rStyle w:val="highlight"/>
          <w:rFonts w:ascii="Times New Roman" w:hAnsi="Times New Roman" w:cs="Times New Roman"/>
          <w:bCs/>
          <w:color w:val="000000"/>
          <w:shd w:val="clear" w:color="auto" w:fill="FFFFFF"/>
        </w:rPr>
      </w:pPr>
    </w:p>
    <w:p w14:paraId="3A911084" w14:textId="77777777" w:rsidR="000238C6" w:rsidRPr="00C63769" w:rsidRDefault="000238C6" w:rsidP="008F2A5B">
      <w:pPr>
        <w:pStyle w:val="NormalWeb"/>
        <w:spacing w:before="0" w:beforeAutospacing="0" w:after="0" w:afterAutospacing="0" w:line="240" w:lineRule="exact"/>
        <w:jc w:val="both"/>
        <w:rPr>
          <w:ins w:id="36" w:author="Fiona" w:date="2020-11-15T07:48:00Z"/>
          <w:rStyle w:val="highlight"/>
          <w:rFonts w:ascii="Times New Roman" w:hAnsi="Times New Roman" w:cs="Times New Roman"/>
          <w:bCs/>
          <w:color w:val="000000"/>
          <w:shd w:val="clear" w:color="auto" w:fill="FFFFFF"/>
          <w:lang w:val="en-GB"/>
        </w:rPr>
      </w:pPr>
      <w:ins w:id="37" w:author="Fiona" w:date="2020-11-15T07:48:00Z">
        <w:r w:rsidRPr="00C63769">
          <w:rPr>
            <w:rStyle w:val="highlight"/>
            <w:rFonts w:ascii="Times New Roman" w:hAnsi="Times New Roman" w:cs="Times New Roman"/>
            <w:bCs/>
            <w:color w:val="000000"/>
            <w:shd w:val="clear" w:color="auto" w:fill="FFFFFF"/>
          </w:rPr>
          <w:t xml:space="preserve">Investment </w:t>
        </w:r>
        <w:r w:rsidRPr="00C63769">
          <w:rPr>
            <w:rStyle w:val="highlight"/>
            <w:rFonts w:ascii="Times New Roman" w:hAnsi="Times New Roman" w:cs="Times New Roman"/>
            <w:bCs/>
            <w:color w:val="000000"/>
            <w:shd w:val="clear" w:color="auto" w:fill="FFFFFF"/>
          </w:rPr>
          <w:t>這個</w:t>
        </w:r>
        <w:r w:rsidRPr="00C63769">
          <w:rPr>
            <w:rStyle w:val="highlight"/>
            <w:rFonts w:ascii="Times New Roman" w:hAnsi="Times New Roman" w:cs="Times New Roman"/>
            <w:bCs/>
            <w:color w:val="000000"/>
            <w:shd w:val="clear" w:color="auto" w:fill="FFFFFF"/>
          </w:rPr>
          <w:t xml:space="preserve"> research area </w:t>
        </w:r>
        <w:r w:rsidRPr="00C63769">
          <w:rPr>
            <w:rStyle w:val="highlight"/>
            <w:rFonts w:ascii="Times New Roman" w:hAnsi="Times New Roman" w:cs="Times New Roman"/>
            <w:bCs/>
            <w:color w:val="000000"/>
            <w:shd w:val="clear" w:color="auto" w:fill="FFFFFF"/>
          </w:rPr>
          <w:t>再往下分</w:t>
        </w:r>
        <w:r w:rsidRPr="00C63769">
          <w:rPr>
            <w:rStyle w:val="highlight"/>
            <w:rFonts w:ascii="Times New Roman" w:hAnsi="Times New Roman" w:cs="Times New Roman"/>
            <w:bCs/>
            <w:color w:val="000000"/>
            <w:shd w:val="clear" w:color="auto" w:fill="FFFFFF"/>
          </w:rPr>
          <w:t xml:space="preserve"> options trading, mutual funds </w:t>
        </w:r>
        <w:r w:rsidRPr="00C63769">
          <w:rPr>
            <w:rStyle w:val="highlight"/>
            <w:rFonts w:ascii="Times New Roman" w:hAnsi="Times New Roman" w:cs="Times New Roman"/>
            <w:bCs/>
            <w:color w:val="000000"/>
            <w:shd w:val="clear" w:color="auto" w:fill="FFFFFF"/>
          </w:rPr>
          <w:t>等等</w:t>
        </w:r>
        <w:r w:rsidRPr="00C63769">
          <w:rPr>
            <w:rStyle w:val="highlight"/>
            <w:rFonts w:ascii="Times New Roman" w:hAnsi="Times New Roman" w:cs="Times New Roman"/>
            <w:bCs/>
            <w:color w:val="000000"/>
            <w:shd w:val="clear" w:color="auto" w:fill="FFFFFF"/>
          </w:rPr>
          <w:t>topics</w:t>
        </w:r>
        <w:r w:rsidRPr="00C63769">
          <w:rPr>
            <w:rStyle w:val="highlight"/>
            <w:rFonts w:ascii="Times New Roman" w:hAnsi="Times New Roman" w:cs="Times New Roman"/>
            <w:bCs/>
            <w:color w:val="000000"/>
            <w:shd w:val="clear" w:color="auto" w:fill="FFFFFF"/>
          </w:rPr>
          <w:t>，介系詞用</w:t>
        </w:r>
        <w:r w:rsidRPr="00C63769">
          <w:rPr>
            <w:rStyle w:val="highlight"/>
            <w:rFonts w:ascii="Times New Roman" w:hAnsi="Times New Roman" w:cs="Times New Roman"/>
            <w:bCs/>
            <w:color w:val="000000"/>
            <w:shd w:val="clear" w:color="auto" w:fill="FFFFFF"/>
          </w:rPr>
          <w:t>on</w:t>
        </w:r>
        <w:r w:rsidRPr="00C63769">
          <w:rPr>
            <w:rStyle w:val="highlight"/>
            <w:rFonts w:ascii="Times New Roman" w:hAnsi="Times New Roman" w:cs="Times New Roman"/>
            <w:bCs/>
            <w:color w:val="000000"/>
            <w:shd w:val="clear" w:color="auto" w:fill="FFFFFF"/>
          </w:rPr>
          <w:t>。</w:t>
        </w:r>
        <w:bookmarkEnd w:id="23"/>
      </w:ins>
    </w:p>
    <w:bookmarkEnd w:id="17"/>
    <w:p w14:paraId="247E145E" w14:textId="13E024C8" w:rsidR="000238C6" w:rsidRDefault="000238C6" w:rsidP="00540926">
      <w:pPr>
        <w:snapToGrid w:val="0"/>
        <w:jc w:val="both"/>
        <w:rPr>
          <w:ins w:id="38" w:author="Fiona" w:date="2020-11-15T07:48:00Z"/>
          <w:rFonts w:ascii="Arial" w:hAnsi="Arial" w:cs="Arial"/>
          <w:color w:val="222222"/>
          <w:shd w:val="clear" w:color="auto" w:fill="FFFFFF"/>
        </w:rPr>
      </w:pPr>
    </w:p>
    <w:p w14:paraId="74B5C944" w14:textId="77777777" w:rsidR="001A571C" w:rsidRDefault="00070017" w:rsidP="00540926">
      <w:pPr>
        <w:snapToGrid w:val="0"/>
        <w:jc w:val="both"/>
        <w:rPr>
          <w:ins w:id="39" w:author="Fiona" w:date="2020-11-15T07:50:00Z"/>
          <w:rFonts w:ascii="Arial" w:hAnsi="Arial" w:cs="Arial"/>
          <w:color w:val="222222"/>
          <w:shd w:val="clear" w:color="auto" w:fill="FFFFFF"/>
        </w:rPr>
      </w:pPr>
      <w:r>
        <w:rPr>
          <w:rFonts w:ascii="Arial" w:hAnsi="Arial" w:cs="Arial"/>
          <w:color w:val="222222"/>
          <w:shd w:val="clear" w:color="auto" w:fill="FFFFFF"/>
        </w:rPr>
        <w:t>your related experiences, and your </w:t>
      </w:r>
      <w:r>
        <w:rPr>
          <w:rFonts w:ascii="Arial" w:hAnsi="Arial" w:cs="Arial"/>
          <w:color w:val="222222"/>
        </w:rPr>
        <w:br/>
      </w:r>
      <w:r>
        <w:rPr>
          <w:rFonts w:ascii="Arial" w:hAnsi="Arial" w:cs="Arial"/>
          <w:color w:val="222222"/>
          <w:shd w:val="clear" w:color="auto" w:fill="FFFFFF"/>
        </w:rPr>
        <w:t>objective in pursuing a graduate degree at Carnegie Mellon. Your essay </w:t>
      </w:r>
      <w:r>
        <w:rPr>
          <w:rFonts w:ascii="Arial" w:hAnsi="Arial" w:cs="Arial"/>
          <w:color w:val="222222"/>
        </w:rPr>
        <w:br/>
      </w:r>
      <w:r>
        <w:rPr>
          <w:rFonts w:ascii="Arial" w:hAnsi="Arial" w:cs="Arial"/>
          <w:color w:val="222222"/>
          <w:shd w:val="clear" w:color="auto" w:fill="FFFFFF"/>
        </w:rPr>
        <w:t>should be specific in describing your interests and motivations. When </w:t>
      </w:r>
      <w:r>
        <w:rPr>
          <w:rFonts w:ascii="Arial" w:hAnsi="Arial" w:cs="Arial"/>
          <w:color w:val="222222"/>
        </w:rPr>
        <w:br/>
      </w:r>
      <w:r>
        <w:rPr>
          <w:rFonts w:ascii="Arial" w:hAnsi="Arial" w:cs="Arial"/>
          <w:color w:val="222222"/>
          <w:shd w:val="clear" w:color="auto" w:fill="FFFFFF"/>
        </w:rPr>
        <w:t>describing your interests, you should explain why you think they are </w:t>
      </w:r>
      <w:r>
        <w:rPr>
          <w:rFonts w:ascii="Arial" w:hAnsi="Arial" w:cs="Arial"/>
          <w:color w:val="222222"/>
        </w:rPr>
        <w:br/>
      </w:r>
      <w:r>
        <w:rPr>
          <w:rFonts w:ascii="Arial" w:hAnsi="Arial" w:cs="Arial"/>
          <w:color w:val="222222"/>
          <w:shd w:val="clear" w:color="auto" w:fill="FFFFFF"/>
        </w:rPr>
        <w:t>important areas of study and why you are particularly well-suited to </w:t>
      </w:r>
      <w:r>
        <w:rPr>
          <w:rFonts w:ascii="Arial" w:hAnsi="Arial" w:cs="Arial"/>
          <w:color w:val="222222"/>
        </w:rPr>
        <w:br/>
      </w:r>
      <w:r>
        <w:rPr>
          <w:rFonts w:ascii="Arial" w:hAnsi="Arial" w:cs="Arial"/>
          <w:color w:val="222222"/>
          <w:shd w:val="clear" w:color="auto" w:fill="FFFFFF"/>
        </w:rPr>
        <w:t>pursue them. You should describe any relevant education, research, </w:t>
      </w:r>
      <w:r>
        <w:rPr>
          <w:rFonts w:ascii="Arial" w:hAnsi="Arial" w:cs="Arial"/>
          <w:color w:val="222222"/>
        </w:rPr>
        <w:br/>
      </w:r>
      <w:r>
        <w:rPr>
          <w:rFonts w:ascii="Arial" w:hAnsi="Arial" w:cs="Arial"/>
          <w:color w:val="222222"/>
          <w:shd w:val="clear" w:color="auto" w:fill="FFFFFF"/>
        </w:rPr>
        <w:t xml:space="preserve">commercial, government, or teaching experience. </w:t>
      </w:r>
      <w:r w:rsidRPr="001A571C">
        <w:rPr>
          <w:rFonts w:ascii="Arial" w:hAnsi="Arial" w:cs="Arial"/>
          <w:color w:val="0000FF"/>
          <w:shd w:val="clear" w:color="auto" w:fill="FFFFFF"/>
          <w:rPrChange w:id="40" w:author="Fiona" w:date="2020-11-15T07:49:00Z">
            <w:rPr>
              <w:rFonts w:ascii="Arial" w:hAnsi="Arial" w:cs="Arial"/>
              <w:color w:val="222222"/>
              <w:shd w:val="clear" w:color="auto" w:fill="FFFFFF"/>
            </w:rPr>
          </w:rPrChange>
        </w:rPr>
        <w:t>If you are applying to </w:t>
      </w:r>
      <w:r w:rsidRPr="001A571C">
        <w:rPr>
          <w:rFonts w:ascii="Arial" w:hAnsi="Arial" w:cs="Arial"/>
          <w:color w:val="0000FF"/>
          <w:rPrChange w:id="41" w:author="Fiona" w:date="2020-11-15T07:49:00Z">
            <w:rPr>
              <w:rFonts w:ascii="Arial" w:hAnsi="Arial" w:cs="Arial"/>
              <w:color w:val="222222"/>
            </w:rPr>
          </w:rPrChange>
        </w:rPr>
        <w:br/>
      </w:r>
      <w:r w:rsidRPr="001A571C">
        <w:rPr>
          <w:rFonts w:ascii="Arial" w:hAnsi="Arial" w:cs="Arial"/>
          <w:color w:val="0000FF"/>
          <w:shd w:val="clear" w:color="auto" w:fill="FFFFFF"/>
          <w:rPrChange w:id="42" w:author="Fiona" w:date="2020-11-15T07:49:00Z">
            <w:rPr>
              <w:rFonts w:ascii="Arial" w:hAnsi="Arial" w:cs="Arial"/>
              <w:color w:val="222222"/>
              <w:shd w:val="clear" w:color="auto" w:fill="FFFFFF"/>
            </w:rPr>
          </w:rPrChange>
        </w:rPr>
        <w:t>more than one program, you may (but are not required to) submit a </w:t>
      </w:r>
      <w:r w:rsidRPr="001A571C">
        <w:rPr>
          <w:rFonts w:ascii="Arial" w:hAnsi="Arial" w:cs="Arial"/>
          <w:color w:val="0000FF"/>
          <w:rPrChange w:id="43" w:author="Fiona" w:date="2020-11-15T07:49:00Z">
            <w:rPr>
              <w:rFonts w:ascii="Arial" w:hAnsi="Arial" w:cs="Arial"/>
              <w:color w:val="222222"/>
            </w:rPr>
          </w:rPrChange>
        </w:rPr>
        <w:br/>
      </w:r>
      <w:r w:rsidRPr="001A571C">
        <w:rPr>
          <w:rFonts w:ascii="Arial" w:hAnsi="Arial" w:cs="Arial"/>
          <w:color w:val="0000FF"/>
          <w:shd w:val="clear" w:color="auto" w:fill="FFFFFF"/>
          <w:rPrChange w:id="44" w:author="Fiona" w:date="2020-11-15T07:49:00Z">
            <w:rPr>
              <w:rFonts w:ascii="Arial" w:hAnsi="Arial" w:cs="Arial"/>
              <w:color w:val="222222"/>
              <w:shd w:val="clear" w:color="auto" w:fill="FFFFFF"/>
            </w:rPr>
          </w:rPrChange>
        </w:rPr>
        <w:t>separate Statement of Purpose for each program.</w:t>
      </w:r>
      <w:r>
        <w:rPr>
          <w:rFonts w:ascii="Arial" w:hAnsi="Arial" w:cs="Arial"/>
          <w:color w:val="222222"/>
          <w:shd w:val="clear" w:color="auto" w:fill="FFFFFF"/>
        </w:rPr>
        <w:t xml:space="preserve"> </w:t>
      </w:r>
      <w:r w:rsidRPr="001A571C">
        <w:rPr>
          <w:rFonts w:ascii="Arial" w:hAnsi="Arial" w:cs="Arial"/>
          <w:color w:val="0000FF"/>
          <w:shd w:val="clear" w:color="auto" w:fill="FFFFFF"/>
          <w:rPrChange w:id="45" w:author="Fiona" w:date="2020-11-15T07:49:00Z">
            <w:rPr>
              <w:rFonts w:ascii="Arial" w:hAnsi="Arial" w:cs="Arial"/>
              <w:color w:val="222222"/>
              <w:shd w:val="clear" w:color="auto" w:fill="FFFFFF"/>
            </w:rPr>
          </w:rPrChange>
        </w:rPr>
        <w:t>If you are submitting </w:t>
      </w:r>
      <w:r w:rsidRPr="001A571C">
        <w:rPr>
          <w:rFonts w:ascii="Arial" w:hAnsi="Arial" w:cs="Arial"/>
          <w:color w:val="0000FF"/>
          <w:rPrChange w:id="46" w:author="Fiona" w:date="2020-11-15T07:49:00Z">
            <w:rPr>
              <w:rFonts w:ascii="Arial" w:hAnsi="Arial" w:cs="Arial"/>
              <w:color w:val="222222"/>
            </w:rPr>
          </w:rPrChange>
        </w:rPr>
        <w:br/>
      </w:r>
      <w:r w:rsidRPr="001A571C">
        <w:rPr>
          <w:rFonts w:ascii="Arial" w:hAnsi="Arial" w:cs="Arial"/>
          <w:color w:val="0000FF"/>
          <w:shd w:val="clear" w:color="auto" w:fill="FFFFFF"/>
          <w:rPrChange w:id="47" w:author="Fiona" w:date="2020-11-15T07:49:00Z">
            <w:rPr>
              <w:rFonts w:ascii="Arial" w:hAnsi="Arial" w:cs="Arial"/>
              <w:color w:val="222222"/>
              <w:shd w:val="clear" w:color="auto" w:fill="FFFFFF"/>
            </w:rPr>
          </w:rPrChange>
        </w:rPr>
        <w:t>different statements, please upload as one file and include a table of </w:t>
      </w:r>
      <w:r w:rsidRPr="001A571C">
        <w:rPr>
          <w:rFonts w:ascii="Arial" w:hAnsi="Arial" w:cs="Arial"/>
          <w:color w:val="0000FF"/>
          <w:rPrChange w:id="48" w:author="Fiona" w:date="2020-11-15T07:49:00Z">
            <w:rPr>
              <w:rFonts w:ascii="Arial" w:hAnsi="Arial" w:cs="Arial"/>
              <w:color w:val="222222"/>
            </w:rPr>
          </w:rPrChange>
        </w:rPr>
        <w:br/>
      </w:r>
      <w:r w:rsidRPr="001A571C">
        <w:rPr>
          <w:rFonts w:ascii="Arial" w:hAnsi="Arial" w:cs="Arial"/>
          <w:color w:val="0000FF"/>
          <w:shd w:val="clear" w:color="auto" w:fill="FFFFFF"/>
          <w:rPrChange w:id="49" w:author="Fiona" w:date="2020-11-15T07:49:00Z">
            <w:rPr>
              <w:rFonts w:ascii="Arial" w:hAnsi="Arial" w:cs="Arial"/>
              <w:color w:val="222222"/>
              <w:shd w:val="clear" w:color="auto" w:fill="FFFFFF"/>
            </w:rPr>
          </w:rPrChange>
        </w:rPr>
        <w:t>contents page.</w:t>
      </w:r>
      <w:r>
        <w:rPr>
          <w:rFonts w:ascii="Arial" w:hAnsi="Arial" w:cs="Arial"/>
          <w:color w:val="222222"/>
          <w:shd w:val="clear" w:color="auto" w:fill="FFFFFF"/>
        </w:rPr>
        <w:t xml:space="preserve"> </w:t>
      </w:r>
    </w:p>
    <w:p w14:paraId="33D30BE8" w14:textId="77777777" w:rsidR="001A571C" w:rsidRDefault="001A571C" w:rsidP="00540926">
      <w:pPr>
        <w:snapToGrid w:val="0"/>
        <w:jc w:val="both"/>
        <w:rPr>
          <w:ins w:id="50" w:author="Fiona" w:date="2020-11-15T07:50:00Z"/>
          <w:rFonts w:ascii="Arial" w:hAnsi="Arial" w:cs="Arial"/>
          <w:color w:val="222222"/>
          <w:shd w:val="clear" w:color="auto" w:fill="FFFFFF"/>
        </w:rPr>
      </w:pPr>
    </w:p>
    <w:p w14:paraId="4FDEFE0D" w14:textId="77777777" w:rsidR="00D07A7F" w:rsidRDefault="001A571C" w:rsidP="00540926">
      <w:pPr>
        <w:snapToGrid w:val="0"/>
        <w:jc w:val="both"/>
        <w:rPr>
          <w:ins w:id="51" w:author="Fiona" w:date="2020-11-15T07:50:00Z"/>
          <w:rFonts w:ascii="Arial" w:hAnsi="Arial" w:cs="Arial"/>
          <w:color w:val="222222"/>
          <w:shd w:val="clear" w:color="auto" w:fill="FFFFFF"/>
          <w:lang w:val="en-GB"/>
        </w:rPr>
      </w:pPr>
      <w:ins w:id="52" w:author="Fiona" w:date="2020-11-15T07:50:00Z">
        <w:r>
          <w:rPr>
            <w:rFonts w:ascii="Arial" w:hAnsi="Arial" w:cs="Arial" w:hint="eastAsia"/>
            <w:color w:val="222222"/>
            <w:shd w:val="clear" w:color="auto" w:fill="FFFFFF"/>
          </w:rPr>
          <w:t>記得如果同一間學校有申請兩個</w:t>
        </w:r>
        <w:r>
          <w:rPr>
            <w:rFonts w:ascii="Arial" w:hAnsi="Arial" w:cs="Arial"/>
            <w:color w:val="222222"/>
            <w:shd w:val="clear" w:color="auto" w:fill="FFFFFF"/>
            <w:lang w:val="en-GB"/>
          </w:rPr>
          <w:t>program</w:t>
        </w:r>
        <w:r>
          <w:rPr>
            <w:rFonts w:ascii="Arial" w:hAnsi="Arial" w:cs="Arial" w:hint="eastAsia"/>
            <w:color w:val="222222"/>
            <w:shd w:val="clear" w:color="auto" w:fill="FFFFFF"/>
            <w:lang w:val="en-GB"/>
          </w:rPr>
          <w:t>，他們希望你各寫一份</w:t>
        </w:r>
        <w:r>
          <w:rPr>
            <w:rFonts w:ascii="Arial" w:hAnsi="Arial" w:cs="Arial"/>
            <w:color w:val="222222"/>
            <w:shd w:val="clear" w:color="auto" w:fill="FFFFFF"/>
            <w:lang w:val="en-GB"/>
          </w:rPr>
          <w:t>statement</w:t>
        </w:r>
        <w:r>
          <w:rPr>
            <w:rFonts w:ascii="Arial" w:hAnsi="Arial" w:cs="Arial" w:hint="eastAsia"/>
            <w:color w:val="222222"/>
            <w:shd w:val="clear" w:color="auto" w:fill="FFFFFF"/>
            <w:lang w:val="en-GB"/>
          </w:rPr>
          <w:t>，但是上傳一份</w:t>
        </w:r>
        <w:r w:rsidR="00D07A7F">
          <w:rPr>
            <w:rFonts w:ascii="Arial" w:hAnsi="Arial" w:cs="Arial" w:hint="eastAsia"/>
            <w:color w:val="222222"/>
            <w:shd w:val="clear" w:color="auto" w:fill="FFFFFF"/>
            <w:lang w:val="en-GB"/>
          </w:rPr>
          <w:t>檔案，還需要加</w:t>
        </w:r>
        <w:r w:rsidR="00D07A7F">
          <w:rPr>
            <w:rFonts w:ascii="Arial" w:hAnsi="Arial" w:cs="Arial" w:hint="eastAsia"/>
            <w:color w:val="222222"/>
            <w:shd w:val="clear" w:color="auto" w:fill="FFFFFF"/>
            <w:lang w:val="en-GB"/>
          </w:rPr>
          <w:t>t</w:t>
        </w:r>
        <w:r w:rsidR="00D07A7F">
          <w:rPr>
            <w:rFonts w:ascii="Arial" w:hAnsi="Arial" w:cs="Arial"/>
            <w:color w:val="222222"/>
            <w:shd w:val="clear" w:color="auto" w:fill="FFFFFF"/>
            <w:lang w:val="en-GB"/>
          </w:rPr>
          <w:t>able of contents</w:t>
        </w:r>
        <w:r w:rsidR="00D07A7F">
          <w:rPr>
            <w:rFonts w:ascii="Arial" w:hAnsi="Arial" w:cs="Arial" w:hint="eastAsia"/>
            <w:color w:val="222222"/>
            <w:shd w:val="clear" w:color="auto" w:fill="FFFFFF"/>
            <w:lang w:val="en-GB"/>
          </w:rPr>
          <w:t>目錄。</w:t>
        </w:r>
      </w:ins>
    </w:p>
    <w:p w14:paraId="79C8029B" w14:textId="77777777" w:rsidR="00D07A7F" w:rsidRDefault="00D07A7F" w:rsidP="00540926">
      <w:pPr>
        <w:snapToGrid w:val="0"/>
        <w:jc w:val="both"/>
        <w:rPr>
          <w:ins w:id="53" w:author="Fiona" w:date="2020-11-15T07:50:00Z"/>
          <w:rFonts w:ascii="Arial" w:hAnsi="Arial" w:cs="Arial"/>
          <w:color w:val="222222"/>
          <w:shd w:val="clear" w:color="auto" w:fill="FFFFFF"/>
          <w:lang w:val="en-GB"/>
        </w:rPr>
      </w:pPr>
    </w:p>
    <w:p w14:paraId="64C41F18" w14:textId="38C507C6" w:rsidR="00C44E8B" w:rsidRDefault="00070017" w:rsidP="00540926">
      <w:pPr>
        <w:snapToGrid w:val="0"/>
        <w:jc w:val="both"/>
        <w:rPr>
          <w:ins w:id="54" w:author="Fiona" w:date="2020-11-15T07:48:00Z"/>
          <w:rFonts w:ascii="Arial" w:hAnsi="Arial" w:cs="Arial"/>
          <w:color w:val="222222"/>
        </w:rPr>
      </w:pPr>
      <w:r w:rsidRPr="00502C07">
        <w:rPr>
          <w:rFonts w:ascii="Arial" w:hAnsi="Arial" w:cs="Arial"/>
          <w:color w:val="0000FF"/>
          <w:shd w:val="clear" w:color="auto" w:fill="FFFFFF"/>
          <w:rPrChange w:id="55" w:author="Fiona" w:date="2020-11-15T07:48:00Z">
            <w:rPr>
              <w:rFonts w:ascii="Arial" w:hAnsi="Arial" w:cs="Arial"/>
              <w:color w:val="222222"/>
              <w:shd w:val="clear" w:color="auto" w:fill="FFFFFF"/>
            </w:rPr>
          </w:rPrChange>
        </w:rPr>
        <w:t>Include your name and User ID on the essay.</w:t>
      </w:r>
    </w:p>
    <w:p w14:paraId="6D31663C" w14:textId="77777777" w:rsidR="00C44E8B" w:rsidRDefault="00C44E8B" w:rsidP="00540926">
      <w:pPr>
        <w:snapToGrid w:val="0"/>
        <w:jc w:val="both"/>
        <w:rPr>
          <w:ins w:id="56" w:author="Fiona" w:date="2020-11-15T07:48:00Z"/>
          <w:rFonts w:ascii="Arial" w:hAnsi="Arial" w:cs="Arial"/>
          <w:color w:val="222222"/>
        </w:rPr>
      </w:pPr>
    </w:p>
    <w:p w14:paraId="177B15C5" w14:textId="2E884B8F" w:rsidR="00070017" w:rsidRDefault="00C44E8B" w:rsidP="00540926">
      <w:pPr>
        <w:snapToGrid w:val="0"/>
        <w:jc w:val="both"/>
        <w:rPr>
          <w:ins w:id="57" w:author="Fiona" w:date="2020-11-15T07:49:00Z"/>
          <w:rFonts w:ascii="Arial" w:hAnsi="Arial" w:cs="Arial"/>
          <w:color w:val="0000FF"/>
          <w:shd w:val="clear" w:color="auto" w:fill="FFFFFF"/>
        </w:rPr>
      </w:pPr>
      <w:ins w:id="58" w:author="Fiona" w:date="2020-11-15T07:48:00Z">
        <w:r>
          <w:rPr>
            <w:rFonts w:ascii="Arial" w:hAnsi="Arial" w:cs="Arial" w:hint="eastAsia"/>
            <w:color w:val="222222"/>
          </w:rPr>
          <w:t>記得要加</w:t>
        </w:r>
        <w:r>
          <w:rPr>
            <w:rFonts w:ascii="Arial" w:hAnsi="Arial" w:cs="Arial"/>
            <w:color w:val="222222"/>
            <w:lang w:val="en-GB"/>
          </w:rPr>
          <w:t>name and User ID</w:t>
        </w:r>
        <w:r>
          <w:rPr>
            <w:rFonts w:ascii="Arial" w:hAnsi="Arial" w:cs="Arial" w:hint="eastAsia"/>
            <w:color w:val="222222"/>
            <w:lang w:val="en-GB"/>
          </w:rPr>
          <w:t>，下一次請記得加。</w:t>
        </w:r>
      </w:ins>
      <w:r w:rsidR="00070017" w:rsidRPr="00C44E8B">
        <w:rPr>
          <w:rFonts w:ascii="Arial" w:hAnsi="Arial" w:cs="Arial"/>
          <w:color w:val="222222"/>
        </w:rPr>
        <w:br/>
      </w:r>
      <w:r w:rsidR="00070017">
        <w:rPr>
          <w:rFonts w:ascii="Arial" w:hAnsi="Arial" w:cs="Arial"/>
          <w:color w:val="222222"/>
        </w:rPr>
        <w:br/>
      </w:r>
      <w:r w:rsidR="00070017">
        <w:rPr>
          <w:rFonts w:ascii="Arial" w:hAnsi="Arial" w:cs="Arial"/>
          <w:color w:val="222222"/>
        </w:rPr>
        <w:br/>
      </w:r>
      <w:r w:rsidR="00070017">
        <w:rPr>
          <w:rFonts w:ascii="Arial" w:hAnsi="Arial" w:cs="Arial"/>
          <w:color w:val="222222"/>
          <w:shd w:val="clear" w:color="auto" w:fill="FFFFFF"/>
        </w:rPr>
        <w:t>Notes for specific programs:(</w:t>
      </w:r>
      <w:r w:rsidR="00070017">
        <w:rPr>
          <w:rFonts w:ascii="Arial" w:hAnsi="Arial" w:cs="Arial"/>
          <w:color w:val="222222"/>
          <w:shd w:val="clear" w:color="auto" w:fill="FFFFFF"/>
        </w:rPr>
        <w:t>同一系所不同</w:t>
      </w:r>
      <w:r w:rsidR="00070017">
        <w:rPr>
          <w:rFonts w:ascii="Arial" w:hAnsi="Arial" w:cs="Arial"/>
          <w:color w:val="222222"/>
          <w:shd w:val="clear" w:color="auto" w:fill="FFFFFF"/>
        </w:rPr>
        <w:t>program</w:t>
      </w:r>
      <w:r w:rsidR="00070017">
        <w:rPr>
          <w:rFonts w:ascii="Arial" w:hAnsi="Arial" w:cs="Arial"/>
          <w:color w:val="222222"/>
          <w:shd w:val="clear" w:color="auto" w:fill="FFFFFF"/>
        </w:rPr>
        <w:t>，但會一併申請</w:t>
      </w:r>
      <w:r w:rsidR="00070017">
        <w:rPr>
          <w:rFonts w:ascii="Arial" w:hAnsi="Arial" w:cs="Arial"/>
          <w:color w:val="222222"/>
          <w:shd w:val="clear" w:color="auto" w:fill="FFFFFF"/>
        </w:rPr>
        <w:t>)</w:t>
      </w:r>
      <w:r w:rsidR="00070017">
        <w:rPr>
          <w:rFonts w:ascii="Arial" w:hAnsi="Arial" w:cs="Arial"/>
          <w:color w:val="222222"/>
        </w:rPr>
        <w:br/>
      </w:r>
      <w:r w:rsidR="00070017">
        <w:rPr>
          <w:rFonts w:ascii="Arial" w:hAnsi="Arial" w:cs="Arial"/>
          <w:color w:val="222222"/>
          <w:shd w:val="clear" w:color="auto" w:fill="FFFFFF"/>
        </w:rPr>
        <w:t>Master's in Robotic Systems Development applicants: Provide some </w:t>
      </w:r>
      <w:r w:rsidR="00070017">
        <w:rPr>
          <w:rFonts w:ascii="Arial" w:hAnsi="Arial" w:cs="Arial"/>
          <w:color w:val="222222"/>
        </w:rPr>
        <w:br/>
      </w:r>
      <w:r w:rsidR="00070017">
        <w:rPr>
          <w:rFonts w:ascii="Arial" w:hAnsi="Arial" w:cs="Arial"/>
          <w:color w:val="222222"/>
          <w:shd w:val="clear" w:color="auto" w:fill="FFFFFF"/>
        </w:rPr>
        <w:t>background information on your academic/industrial career to date, and </w:t>
      </w:r>
      <w:r w:rsidR="00070017">
        <w:rPr>
          <w:rFonts w:ascii="Arial" w:hAnsi="Arial" w:cs="Arial"/>
          <w:color w:val="222222"/>
        </w:rPr>
        <w:br/>
      </w:r>
      <w:r w:rsidR="00070017">
        <w:rPr>
          <w:rFonts w:ascii="Arial" w:hAnsi="Arial" w:cs="Arial"/>
          <w:color w:val="222222"/>
          <w:shd w:val="clear" w:color="auto" w:fill="FFFFFF"/>
        </w:rPr>
        <w:t>why/how that leads you to be interested in CMU's unique </w:t>
      </w:r>
      <w:r w:rsidR="00070017">
        <w:rPr>
          <w:rFonts w:ascii="Arial" w:hAnsi="Arial" w:cs="Arial"/>
          <w:color w:val="222222"/>
        </w:rPr>
        <w:br/>
      </w:r>
      <w:r w:rsidR="00070017" w:rsidRPr="00B679B9">
        <w:rPr>
          <w:rFonts w:ascii="Arial" w:hAnsi="Arial" w:cs="Arial"/>
          <w:color w:val="0000FF"/>
          <w:shd w:val="clear" w:color="auto" w:fill="FFFFFF"/>
          <w:rPrChange w:id="59" w:author="Fiona" w:date="2020-11-15T07:48:00Z">
            <w:rPr>
              <w:rFonts w:ascii="Arial" w:hAnsi="Arial" w:cs="Arial"/>
              <w:color w:val="222222"/>
              <w:shd w:val="clear" w:color="auto" w:fill="FFFFFF"/>
            </w:rPr>
          </w:rPrChange>
        </w:rPr>
        <w:t>industry-oriented</w:t>
      </w:r>
      <w:r w:rsidR="00070017">
        <w:rPr>
          <w:rFonts w:ascii="Arial" w:hAnsi="Arial" w:cs="Arial"/>
          <w:color w:val="222222"/>
          <w:shd w:val="clear" w:color="auto" w:fill="FFFFFF"/>
        </w:rPr>
        <w:t xml:space="preserve"> MRSD program.  It would be helpful for the committee </w:t>
      </w:r>
      <w:r w:rsidR="00070017">
        <w:rPr>
          <w:rFonts w:ascii="Arial" w:hAnsi="Arial" w:cs="Arial"/>
          <w:color w:val="222222"/>
        </w:rPr>
        <w:br/>
      </w:r>
      <w:r w:rsidR="00070017">
        <w:rPr>
          <w:rFonts w:ascii="Arial" w:hAnsi="Arial" w:cs="Arial"/>
          <w:color w:val="222222"/>
          <w:shd w:val="clear" w:color="auto" w:fill="FFFFFF"/>
        </w:rPr>
        <w:t>to understand your career aspirations, how you imagine the mix of </w:t>
      </w:r>
      <w:r w:rsidR="00070017">
        <w:rPr>
          <w:rFonts w:ascii="Arial" w:hAnsi="Arial" w:cs="Arial"/>
          <w:color w:val="222222"/>
        </w:rPr>
        <w:br/>
      </w:r>
      <w:r w:rsidR="00070017" w:rsidRPr="0059241A">
        <w:rPr>
          <w:rFonts w:ascii="Arial" w:hAnsi="Arial" w:cs="Arial"/>
          <w:color w:val="0000FF"/>
          <w:shd w:val="clear" w:color="auto" w:fill="FFFFFF"/>
          <w:rPrChange w:id="60" w:author="Fiona" w:date="2020-11-15T07:49:00Z">
            <w:rPr>
              <w:rFonts w:ascii="Arial" w:hAnsi="Arial" w:cs="Arial"/>
              <w:color w:val="222222"/>
              <w:shd w:val="clear" w:color="auto" w:fill="FFFFFF"/>
            </w:rPr>
          </w:rPrChange>
        </w:rPr>
        <w:t>technical/management education</w:t>
      </w:r>
      <w:r w:rsidR="00070017">
        <w:rPr>
          <w:rFonts w:ascii="Arial" w:hAnsi="Arial" w:cs="Arial"/>
          <w:color w:val="222222"/>
          <w:shd w:val="clear" w:color="auto" w:fill="FFFFFF"/>
        </w:rPr>
        <w:t xml:space="preserve"> from MRSD would assist you in achieving </w:t>
      </w:r>
      <w:r w:rsidR="00070017">
        <w:rPr>
          <w:rFonts w:ascii="Arial" w:hAnsi="Arial" w:cs="Arial"/>
          <w:color w:val="222222"/>
        </w:rPr>
        <w:br/>
      </w:r>
      <w:r w:rsidR="00070017">
        <w:rPr>
          <w:rFonts w:ascii="Arial" w:hAnsi="Arial" w:cs="Arial"/>
          <w:color w:val="222222"/>
          <w:shd w:val="clear" w:color="auto" w:fill="FFFFFF"/>
        </w:rPr>
        <w:t xml:space="preserve">these, and what you see yourself doing </w:t>
      </w:r>
      <w:r w:rsidR="00070017" w:rsidRPr="0059241A">
        <w:rPr>
          <w:rFonts w:ascii="Arial" w:hAnsi="Arial" w:cs="Arial"/>
          <w:color w:val="0000FF"/>
          <w:shd w:val="clear" w:color="auto" w:fill="FFFFFF"/>
          <w:rPrChange w:id="61" w:author="Fiona" w:date="2020-11-15T07:49:00Z">
            <w:rPr>
              <w:rFonts w:ascii="Arial" w:hAnsi="Arial" w:cs="Arial"/>
              <w:color w:val="222222"/>
              <w:shd w:val="clear" w:color="auto" w:fill="FFFFFF"/>
            </w:rPr>
          </w:rPrChange>
        </w:rPr>
        <w:t>five to ten years after </w:t>
      </w:r>
      <w:r w:rsidR="00070017" w:rsidRPr="0059241A">
        <w:rPr>
          <w:rFonts w:ascii="Arial" w:hAnsi="Arial" w:cs="Arial"/>
          <w:color w:val="0000FF"/>
          <w:rPrChange w:id="62" w:author="Fiona" w:date="2020-11-15T07:49:00Z">
            <w:rPr>
              <w:rFonts w:ascii="Arial" w:hAnsi="Arial" w:cs="Arial"/>
              <w:color w:val="222222"/>
            </w:rPr>
          </w:rPrChange>
        </w:rPr>
        <w:br/>
      </w:r>
      <w:r w:rsidR="00070017" w:rsidRPr="0059241A">
        <w:rPr>
          <w:rFonts w:ascii="Arial" w:hAnsi="Arial" w:cs="Arial"/>
          <w:color w:val="0000FF"/>
          <w:shd w:val="clear" w:color="auto" w:fill="FFFFFF"/>
          <w:rPrChange w:id="63" w:author="Fiona" w:date="2020-11-15T07:49:00Z">
            <w:rPr>
              <w:rFonts w:ascii="Arial" w:hAnsi="Arial" w:cs="Arial"/>
              <w:color w:val="222222"/>
              <w:shd w:val="clear" w:color="auto" w:fill="FFFFFF"/>
            </w:rPr>
          </w:rPrChange>
        </w:rPr>
        <w:t>graduation.</w:t>
      </w:r>
    </w:p>
    <w:p w14:paraId="3DC77841" w14:textId="285D1E25" w:rsidR="0059241A" w:rsidRDefault="0059241A" w:rsidP="00540926">
      <w:pPr>
        <w:snapToGrid w:val="0"/>
        <w:jc w:val="both"/>
        <w:rPr>
          <w:ins w:id="64" w:author="Fiona" w:date="2020-11-15T07:49:00Z"/>
          <w:rFonts w:ascii="Arial" w:hAnsi="Arial" w:cs="Arial"/>
          <w:color w:val="0000FF"/>
          <w:shd w:val="clear" w:color="auto" w:fill="FFFFFF"/>
        </w:rPr>
      </w:pPr>
    </w:p>
    <w:p w14:paraId="175A44B1" w14:textId="4E3886F0" w:rsidR="0059241A" w:rsidRPr="0059241A" w:rsidRDefault="0059241A" w:rsidP="00540926">
      <w:pPr>
        <w:snapToGrid w:val="0"/>
        <w:jc w:val="both"/>
        <w:rPr>
          <w:rFonts w:ascii="Arial" w:hAnsi="Arial" w:cs="Arial" w:hint="eastAsia"/>
          <w:color w:val="0000FF"/>
          <w:shd w:val="clear" w:color="auto" w:fill="FFFFFF"/>
          <w:lang w:val="en-GB"/>
          <w:rPrChange w:id="65" w:author="Fiona" w:date="2020-11-15T07:49:00Z">
            <w:rPr>
              <w:rFonts w:ascii="Arial" w:hAnsi="Arial" w:cs="Arial"/>
              <w:color w:val="222222"/>
              <w:shd w:val="clear" w:color="auto" w:fill="FFFFFF"/>
            </w:rPr>
          </w:rPrChange>
        </w:rPr>
      </w:pPr>
      <w:ins w:id="66" w:author="Fiona" w:date="2020-11-15T07:49:00Z">
        <w:r>
          <w:rPr>
            <w:rFonts w:ascii="Arial" w:hAnsi="Arial" w:cs="Arial" w:hint="eastAsia"/>
            <w:color w:val="0000FF"/>
            <w:shd w:val="clear" w:color="auto" w:fill="FFFFFF"/>
          </w:rPr>
          <w:t>要說明為什麼對這個</w:t>
        </w:r>
        <w:r>
          <w:rPr>
            <w:rFonts w:ascii="Arial" w:hAnsi="Arial" w:cs="Arial"/>
            <w:color w:val="0000FF"/>
            <w:shd w:val="clear" w:color="auto" w:fill="FFFFFF"/>
            <w:lang w:val="en-GB"/>
          </w:rPr>
          <w:t>program</w:t>
        </w:r>
        <w:r>
          <w:rPr>
            <w:rFonts w:ascii="Arial" w:hAnsi="Arial" w:cs="Arial" w:hint="eastAsia"/>
            <w:color w:val="0000FF"/>
            <w:shd w:val="clear" w:color="auto" w:fill="FFFFFF"/>
            <w:lang w:val="en-GB"/>
          </w:rPr>
          <w:t>的綜合</w:t>
        </w:r>
        <w:r>
          <w:rPr>
            <w:rFonts w:ascii="Arial" w:hAnsi="Arial" w:cs="Arial"/>
            <w:color w:val="0000FF"/>
            <w:shd w:val="clear" w:color="auto" w:fill="FFFFFF"/>
            <w:lang w:val="en-GB"/>
          </w:rPr>
          <w:t xml:space="preserve">technical + management </w:t>
        </w:r>
        <w:r>
          <w:rPr>
            <w:rFonts w:ascii="Arial" w:hAnsi="Arial" w:cs="Arial" w:hint="eastAsia"/>
            <w:color w:val="0000FF"/>
            <w:shd w:val="clear" w:color="auto" w:fill="FFFFFF"/>
            <w:lang w:val="en-GB"/>
          </w:rPr>
          <w:t>的訓練有</w:t>
        </w:r>
        <w:r>
          <w:rPr>
            <w:rFonts w:asciiTheme="minorEastAsia" w:hAnsiTheme="minorEastAsia" w:cs="MS Mincho" w:hint="eastAsia"/>
            <w:color w:val="0000FF"/>
            <w:shd w:val="clear" w:color="auto" w:fill="FFFFFF"/>
            <w:lang w:val="en-GB"/>
          </w:rPr>
          <w:t>興趣。並且要</w:t>
        </w:r>
        <w:r>
          <w:rPr>
            <w:rFonts w:asciiTheme="minorEastAsia" w:hAnsiTheme="minorEastAsia" w:cs="Malgun Gothic" w:hint="eastAsia"/>
            <w:color w:val="0000FF"/>
            <w:shd w:val="clear" w:color="auto" w:fill="FFFFFF"/>
            <w:lang w:val="en-GB"/>
          </w:rPr>
          <w:t>說明</w:t>
        </w:r>
        <w:r>
          <w:rPr>
            <w:rFonts w:asciiTheme="minorEastAsia" w:hAnsiTheme="minorEastAsia" w:cs="MS Gothic" w:hint="eastAsia"/>
            <w:color w:val="0000FF"/>
            <w:shd w:val="clear" w:color="auto" w:fill="FFFFFF"/>
            <w:lang w:val="en-GB"/>
          </w:rPr>
          <w:t>你的五到十年工作計畫。</w:t>
        </w:r>
      </w:ins>
    </w:p>
    <w:p w14:paraId="36BAACC6" w14:textId="77777777" w:rsidR="00070017" w:rsidRDefault="00070017" w:rsidP="00540926">
      <w:pPr>
        <w:snapToGrid w:val="0"/>
        <w:jc w:val="both"/>
        <w:rPr>
          <w:rFonts w:ascii="Arial" w:hAnsi="Arial" w:cs="Arial"/>
          <w:color w:val="222222"/>
          <w:shd w:val="clear" w:color="auto" w:fill="FFFFFF"/>
        </w:rPr>
      </w:pPr>
    </w:p>
    <w:p w14:paraId="5818D3C1" w14:textId="67FED83E"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14:paraId="4B806695" w14:textId="77777777" w:rsidR="00540926" w:rsidRPr="005F04AC" w:rsidRDefault="00540926" w:rsidP="00540926">
      <w:pPr>
        <w:snapToGrid w:val="0"/>
        <w:jc w:val="both"/>
        <w:rPr>
          <w:rFonts w:ascii="Times New Roman" w:hAnsi="Times New Roman" w:cs="Times New Roman"/>
        </w:rPr>
      </w:pPr>
    </w:p>
    <w:p w14:paraId="28A4EB22" w14:textId="77777777" w:rsidR="00154186" w:rsidRDefault="00540926" w:rsidP="00540926">
      <w:pPr>
        <w:snapToGrid w:val="0"/>
        <w:jc w:val="both"/>
        <w:rPr>
          <w:ins w:id="67" w:author="Fiona" w:date="2020-11-15T07:55:00Z"/>
          <w:rFonts w:ascii="Times New Roman" w:hAnsi="Times New Roman" w:cs="Times New Roman"/>
        </w:rPr>
      </w:pPr>
      <w:r w:rsidRPr="002D784F">
        <w:rPr>
          <w:rFonts w:ascii="Times New Roman" w:hAnsi="Times New Roman" w:cs="Times New Roman"/>
        </w:rPr>
        <w:t xml:space="preserve">My primary research objective and interest is in the area of robot perception. </w:t>
      </w:r>
      <w:r w:rsidRPr="00E1263A">
        <w:rPr>
          <w:rFonts w:ascii="Times New Roman" w:hAnsi="Times New Roman" w:cs="Times New Roman"/>
          <w:color w:val="0000FF"/>
          <w:rPrChange w:id="68" w:author="Fiona" w:date="2020-11-15T07:52:00Z">
            <w:rPr>
              <w:rFonts w:ascii="Times New Roman" w:hAnsi="Times New Roman" w:cs="Times New Roman"/>
            </w:rPr>
          </w:rPrChange>
        </w:rPr>
        <w:t>I am currently a research and design engineer in HTC VIVE,</w:t>
      </w:r>
      <w:r w:rsidRPr="002D784F">
        <w:rPr>
          <w:rFonts w:ascii="Times New Roman" w:hAnsi="Times New Roman" w:cs="Times New Roman"/>
        </w:rPr>
        <w:t xml:space="preserve"> </w:t>
      </w:r>
      <w:ins w:id="69" w:author="Fiona" w:date="2020-11-15T07:52:00Z">
        <w:r w:rsidR="00E1263A">
          <w:rPr>
            <w:rFonts w:ascii="Times New Roman" w:hAnsi="Times New Roman" w:cs="Times New Roman"/>
          </w:rPr>
          <w:t xml:space="preserve">How long have you been working here? </w:t>
        </w:r>
      </w:ins>
    </w:p>
    <w:p w14:paraId="1630C823" w14:textId="77777777" w:rsidR="00154186" w:rsidRDefault="00154186" w:rsidP="00540926">
      <w:pPr>
        <w:snapToGrid w:val="0"/>
        <w:jc w:val="both"/>
        <w:rPr>
          <w:ins w:id="70" w:author="Fiona" w:date="2020-11-15T07:55:00Z"/>
          <w:rFonts w:ascii="Times New Roman" w:hAnsi="Times New Roman" w:cs="Times New Roman"/>
        </w:rPr>
      </w:pPr>
    </w:p>
    <w:p w14:paraId="16BED086" w14:textId="77777777" w:rsidR="00E619E0" w:rsidRDefault="00E619E0" w:rsidP="0018018F">
      <w:pPr>
        <w:spacing w:line="320" w:lineRule="exact"/>
        <w:rPr>
          <w:ins w:id="71" w:author="Fiona" w:date="2020-11-15T07:55:00Z"/>
          <w:rFonts w:ascii="Times New Roman" w:hAnsi="Times New Roman"/>
          <w:color w:val="000000"/>
          <w:szCs w:val="24"/>
          <w:bdr w:val="nil"/>
        </w:rPr>
      </w:pPr>
      <w:bookmarkStart w:id="72" w:name="_Hlk52522227"/>
      <w:bookmarkStart w:id="73" w:name="_Hlk27679702"/>
      <w:ins w:id="74" w:author="Fiona" w:date="2020-11-15T07:55:00Z">
        <w:r>
          <w:rPr>
            <w:rFonts w:ascii="Times New Roman" w:hAnsi="Times New Roman" w:hint="eastAsia"/>
            <w:color w:val="000000"/>
            <w:szCs w:val="24"/>
            <w:bdr w:val="nil"/>
          </w:rPr>
          <w:t>I</w:t>
        </w:r>
        <w:r>
          <w:rPr>
            <w:rFonts w:ascii="Times New Roman" w:hAnsi="Times New Roman"/>
            <w:color w:val="000000"/>
            <w:szCs w:val="24"/>
            <w:bdr w:val="nil"/>
          </w:rPr>
          <w:t xml:space="preserve">s HTC VIVE a unit/team/department at HTC? </w:t>
        </w:r>
      </w:ins>
    </w:p>
    <w:p w14:paraId="3F7CE329" w14:textId="77777777" w:rsidR="00E619E0" w:rsidRDefault="00E619E0" w:rsidP="0018018F">
      <w:pPr>
        <w:spacing w:line="320" w:lineRule="exact"/>
        <w:rPr>
          <w:ins w:id="75" w:author="Fiona" w:date="2020-11-15T07:55:00Z"/>
          <w:rFonts w:ascii="Times New Roman" w:hAnsi="Times New Roman"/>
          <w:color w:val="000000"/>
          <w:szCs w:val="24"/>
          <w:bdr w:val="nil"/>
        </w:rPr>
      </w:pPr>
    </w:p>
    <w:p w14:paraId="48CF4750" w14:textId="31525B14" w:rsidR="00154186" w:rsidRPr="0018018F" w:rsidRDefault="00154186" w:rsidP="0018018F">
      <w:pPr>
        <w:spacing w:line="320" w:lineRule="exact"/>
        <w:rPr>
          <w:ins w:id="76" w:author="Fiona" w:date="2020-11-15T07:55:00Z"/>
          <w:rFonts w:ascii="Times New Roman" w:hAnsi="Times New Roman"/>
          <w:color w:val="000000"/>
          <w:szCs w:val="24"/>
          <w:bdr w:val="nil"/>
        </w:rPr>
      </w:pPr>
      <w:ins w:id="77" w:author="Fiona" w:date="2020-11-15T07:55:00Z">
        <w:r w:rsidRPr="0018018F">
          <w:rPr>
            <w:rFonts w:ascii="Times New Roman" w:hAnsi="Times New Roman" w:hint="eastAsia"/>
            <w:color w:val="000000"/>
            <w:szCs w:val="24"/>
            <w:bdr w:val="nil"/>
          </w:rPr>
          <w:t>如果文中提到的公司、機構、活動、獎項等等名稱不太確定評審有沒有聽過，需要加一點說明。</w:t>
        </w:r>
      </w:ins>
    </w:p>
    <w:bookmarkEnd w:id="72"/>
    <w:p w14:paraId="77DC02FD" w14:textId="77777777" w:rsidR="003B10F6" w:rsidRDefault="003B10F6" w:rsidP="0018018F">
      <w:pPr>
        <w:spacing w:line="320" w:lineRule="exact"/>
        <w:rPr>
          <w:ins w:id="78" w:author="Fiona" w:date="2020-11-15T07:55:00Z"/>
          <w:rFonts w:ascii="Times New Roman" w:hAnsi="Times New Roman"/>
          <w:color w:val="000000"/>
          <w:szCs w:val="24"/>
          <w:bdr w:val="nil"/>
        </w:rPr>
      </w:pPr>
    </w:p>
    <w:p w14:paraId="52EFAE7D" w14:textId="55E61C64" w:rsidR="00154186" w:rsidRPr="0018018F" w:rsidRDefault="00154186" w:rsidP="0018018F">
      <w:pPr>
        <w:spacing w:line="320" w:lineRule="exact"/>
        <w:rPr>
          <w:ins w:id="79" w:author="Fiona" w:date="2020-11-15T07:55:00Z"/>
          <w:rFonts w:asciiTheme="minorEastAsia" w:hAnsiTheme="minorEastAsia" w:cs="MS Mincho"/>
          <w:color w:val="000000"/>
          <w:szCs w:val="24"/>
          <w:shd w:val="clear" w:color="auto" w:fill="FFFFFF"/>
        </w:rPr>
      </w:pPr>
      <w:ins w:id="80" w:author="Fiona" w:date="2020-11-15T07:55:00Z">
        <w:r w:rsidRPr="0018018F">
          <w:rPr>
            <w:rFonts w:ascii="Times New Roman" w:hAnsi="Times New Roman" w:hint="eastAsia"/>
            <w:color w:val="000000"/>
            <w:szCs w:val="24"/>
            <w:bdr w:val="nil"/>
          </w:rPr>
          <w:t>參考以下文章中的「</w:t>
        </w:r>
        <w:r w:rsidRPr="0018018F">
          <w:rPr>
            <w:rFonts w:ascii="EB Garamond" w:hAnsi="EB Garamond"/>
            <w:color w:val="000000"/>
            <w:szCs w:val="24"/>
            <w:shd w:val="clear" w:color="auto" w:fill="FFFFFF"/>
          </w:rPr>
          <w:t>要考慮評審的專業或文化背</w:t>
        </w:r>
        <w:r w:rsidRPr="0018018F">
          <w:rPr>
            <w:rFonts w:ascii="MS Mincho" w:eastAsia="MS Mincho" w:hAnsi="MS Mincho" w:cs="MS Mincho" w:hint="eastAsia"/>
            <w:color w:val="000000"/>
            <w:szCs w:val="24"/>
            <w:shd w:val="clear" w:color="auto" w:fill="FFFFFF"/>
          </w:rPr>
          <w:t>景</w:t>
        </w:r>
        <w:r w:rsidRPr="0018018F">
          <w:rPr>
            <w:rFonts w:asciiTheme="minorEastAsia" w:hAnsiTheme="minorEastAsia" w:cs="MS Mincho" w:hint="eastAsia"/>
            <w:color w:val="000000"/>
            <w:szCs w:val="24"/>
            <w:shd w:val="clear" w:color="auto" w:fill="FFFFFF"/>
          </w:rPr>
          <w:t>」的部份：</w:t>
        </w:r>
      </w:ins>
    </w:p>
    <w:p w14:paraId="5005D6DD" w14:textId="0B10B3E1" w:rsidR="00154186" w:rsidRPr="0018018F" w:rsidRDefault="00154186" w:rsidP="0018018F">
      <w:pPr>
        <w:spacing w:line="320" w:lineRule="exact"/>
        <w:rPr>
          <w:ins w:id="81" w:author="Fiona" w:date="2020-11-15T07:55:00Z"/>
          <w:rFonts w:ascii="Times New Roman" w:hAnsi="Times New Roman"/>
          <w:color w:val="000000"/>
          <w:szCs w:val="24"/>
          <w:u w:val="single"/>
          <w:bdr w:val="nil"/>
        </w:rPr>
      </w:pPr>
      <w:ins w:id="82" w:author="Fiona" w:date="2020-11-15T07:55:00Z">
        <w:r>
          <w:fldChar w:fldCharType="begin"/>
        </w:r>
        <w:r>
          <w:instrText xml:space="preserve"> HYPERLINK "https://www.cantabenglish.com/blog/sop_writing_tips" </w:instrText>
        </w:r>
      </w:ins>
      <w:ins w:id="83" w:author="Fiona" w:date="2020-11-15T07:55:00Z">
        <w:r>
          <w:fldChar w:fldCharType="separate"/>
        </w:r>
        <w:r w:rsidRPr="0018018F">
          <w:rPr>
            <w:rStyle w:val="Hyperlink"/>
            <w:rFonts w:ascii="Times New Roman" w:hAnsi="Times New Roman"/>
            <w:color w:val="000000"/>
            <w:szCs w:val="24"/>
            <w:bdr w:val="nil"/>
          </w:rPr>
          <w:t>https://www.cantabenglish.com/blog/sop_writing_tips</w:t>
        </w:r>
        <w:r>
          <w:rPr>
            <w:rStyle w:val="Hyperlink"/>
            <w:rFonts w:ascii="Times New Roman" w:hAnsi="Times New Roman"/>
            <w:color w:val="000000"/>
            <w:szCs w:val="24"/>
            <w:bdr w:val="nil"/>
          </w:rPr>
          <w:fldChar w:fldCharType="end"/>
        </w:r>
        <w:bookmarkEnd w:id="73"/>
      </w:ins>
    </w:p>
    <w:p w14:paraId="28F94DA8" w14:textId="7F24FB72" w:rsidR="00154186" w:rsidRDefault="00154186" w:rsidP="00540926">
      <w:pPr>
        <w:snapToGrid w:val="0"/>
        <w:jc w:val="both"/>
        <w:rPr>
          <w:ins w:id="84" w:author="Fiona" w:date="2020-11-15T07:55:00Z"/>
          <w:rFonts w:ascii="Times New Roman" w:hAnsi="Times New Roman" w:cs="Times New Roman"/>
        </w:rPr>
      </w:pPr>
    </w:p>
    <w:p w14:paraId="47C7BFCF" w14:textId="5F2852B2" w:rsidR="00D900FF" w:rsidRDefault="00540926" w:rsidP="00540926">
      <w:pPr>
        <w:snapToGrid w:val="0"/>
        <w:jc w:val="both"/>
        <w:rPr>
          <w:ins w:id="85" w:author="Fiona" w:date="2020-11-15T07:51:00Z"/>
          <w:rFonts w:ascii="Times New Roman" w:hAnsi="Times New Roman" w:cs="Times New Roman"/>
          <w:lang w:val="en-GB"/>
        </w:rPr>
      </w:pPr>
      <w:r w:rsidRPr="002D784F">
        <w:rPr>
          <w:rFonts w:ascii="Times New Roman" w:hAnsi="Times New Roman" w:cs="Times New Roman"/>
        </w:rPr>
        <w:t xml:space="preserve">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w:t>
      </w:r>
      <w:r w:rsidRPr="00390810">
        <w:rPr>
          <w:rFonts w:ascii="Times New Roman" w:hAnsi="Times New Roman" w:cs="Times New Roman"/>
          <w:color w:val="0000FF"/>
          <w:rPrChange w:id="86" w:author="Fiona" w:date="2020-11-15T07:51:00Z">
            <w:rPr>
              <w:rFonts w:ascii="Times New Roman" w:hAnsi="Times New Roman" w:cs="Times New Roman"/>
            </w:rPr>
          </w:rPrChange>
        </w:rPr>
        <w:t>SLAM(Simultaneous</w:t>
      </w:r>
      <w:r w:rsidRPr="002D784F">
        <w:rPr>
          <w:rFonts w:ascii="Times New Roman" w:hAnsi="Times New Roman" w:cs="Times New Roman"/>
        </w:rPr>
        <w:t xml:space="preserve"> </w:t>
      </w:r>
    </w:p>
    <w:p w14:paraId="529FA36A" w14:textId="77777777" w:rsidR="00D900FF" w:rsidRDefault="00D900FF" w:rsidP="00540926">
      <w:pPr>
        <w:snapToGrid w:val="0"/>
        <w:jc w:val="both"/>
        <w:rPr>
          <w:ins w:id="87" w:author="Fiona" w:date="2020-11-15T07:51:00Z"/>
          <w:rFonts w:ascii="Times New Roman" w:hAnsi="Times New Roman" w:cs="Times New Roman"/>
          <w:lang w:val="en-GB"/>
        </w:rPr>
      </w:pPr>
    </w:p>
    <w:p w14:paraId="1C3ED704" w14:textId="77777777" w:rsidR="00D900FF" w:rsidRPr="008D0241" w:rsidRDefault="00D900FF" w:rsidP="008F2A5B">
      <w:pPr>
        <w:shd w:val="clear" w:color="auto" w:fill="FFFFFF"/>
        <w:spacing w:line="240" w:lineRule="exact"/>
        <w:rPr>
          <w:ins w:id="88" w:author="Fiona" w:date="2020-11-15T07:51:00Z"/>
          <w:rFonts w:ascii="Times New Roman" w:hAnsi="Times New Roman"/>
          <w:color w:val="000000"/>
          <w:szCs w:val="24"/>
          <w:shd w:val="clear" w:color="auto" w:fill="FFFFFF"/>
        </w:rPr>
      </w:pPr>
      <w:ins w:id="89" w:author="Fiona" w:date="2020-11-15T07:51:00Z">
        <w:r w:rsidRPr="008D0241">
          <w:rPr>
            <w:rFonts w:ascii="Times New Roman" w:hAnsi="Times New Roman"/>
            <w:color w:val="000000"/>
            <w:szCs w:val="24"/>
            <w:shd w:val="clear" w:color="auto" w:fill="FFFFFF"/>
          </w:rPr>
          <w:t>左邊括號前面要有空格。</w:t>
        </w:r>
      </w:ins>
    </w:p>
    <w:p w14:paraId="144DA4D0" w14:textId="01B873CB" w:rsidR="00D900FF" w:rsidRDefault="00D900FF" w:rsidP="00540926">
      <w:pPr>
        <w:snapToGrid w:val="0"/>
        <w:jc w:val="both"/>
        <w:rPr>
          <w:ins w:id="90" w:author="Fiona" w:date="2020-11-15T07:51:00Z"/>
          <w:rFonts w:ascii="Times New Roman" w:hAnsi="Times New Roman" w:cs="Times New Roman"/>
          <w:lang w:val="en-GB"/>
        </w:rPr>
      </w:pPr>
    </w:p>
    <w:p w14:paraId="17EC494F" w14:textId="1EB1566F" w:rsidR="00540926" w:rsidRPr="00D900FF" w:rsidRDefault="00540926" w:rsidP="00540926">
      <w:pPr>
        <w:snapToGrid w:val="0"/>
        <w:jc w:val="both"/>
        <w:rPr>
          <w:rFonts w:ascii="Times New Roman" w:hAnsi="Times New Roman" w:cs="Times New Roman"/>
          <w:lang w:val="en-GB"/>
          <w:rPrChange w:id="91" w:author="Fiona" w:date="2020-11-15T07:51:00Z">
            <w:rPr>
              <w:rFonts w:ascii="Times New Roman" w:hAnsi="Times New Roman" w:cs="Times New Roman"/>
            </w:rPr>
          </w:rPrChange>
        </w:rPr>
      </w:pPr>
      <w:r w:rsidRPr="002D784F">
        <w:rPr>
          <w:rFonts w:ascii="Times New Roman" w:hAnsi="Times New Roman" w:cs="Times New Roman"/>
        </w:rPr>
        <w:t xml:space="preserve">Localizationa and Mapping) and Robotics background, and some ideas spring in my head. For example, “How to make point </w:t>
      </w:r>
      <w:r w:rsidRPr="00E1263A">
        <w:rPr>
          <w:rFonts w:ascii="Times New Roman" w:hAnsi="Times New Roman" w:cs="Times New Roman"/>
          <w:color w:val="0000FF"/>
          <w:rPrChange w:id="92" w:author="Fiona" w:date="2020-11-15T07:51:00Z">
            <w:rPr>
              <w:rFonts w:ascii="Times New Roman" w:hAnsi="Times New Roman" w:cs="Times New Roman"/>
            </w:rPr>
          </w:rPrChange>
        </w:rPr>
        <w:t>cloud(or</w:t>
      </w:r>
      <w:r w:rsidRPr="002D784F">
        <w:rPr>
          <w:rFonts w:ascii="Times New Roman" w:hAnsi="Times New Roman" w:cs="Times New Roman"/>
        </w:rPr>
        <w:t xml:space="preserve"> other sensor data) become semantic for robot?” and “How to use dynamic objects or semantic objects in the map to benefit SLAM?” These ideas stimulate me to undertake further study through your research program.</w:t>
      </w:r>
    </w:p>
    <w:p w14:paraId="0B27CBDA" w14:textId="77777777" w:rsidR="00540926" w:rsidRPr="005F04AC" w:rsidRDefault="00540926" w:rsidP="00540926">
      <w:pPr>
        <w:snapToGrid w:val="0"/>
        <w:jc w:val="both"/>
        <w:rPr>
          <w:rFonts w:ascii="Times New Roman" w:hAnsi="Times New Roman" w:cs="Times New Roman"/>
        </w:rPr>
      </w:pPr>
    </w:p>
    <w:p w14:paraId="0BD4D504" w14:textId="77777777" w:rsidR="003C233D" w:rsidRDefault="00540926" w:rsidP="00540926">
      <w:pPr>
        <w:snapToGrid w:val="0"/>
        <w:jc w:val="both"/>
        <w:rPr>
          <w:ins w:id="93" w:author="Fiona" w:date="2020-11-15T07:53:00Z"/>
          <w:rFonts w:ascii="Times New Roman" w:hAnsi="Times New Roman" w:cs="Times New Roman"/>
        </w:rPr>
      </w:pPr>
      <w:r w:rsidRPr="005F04AC">
        <w:rPr>
          <w:rFonts w:ascii="Times New Roman" w:hAnsi="Times New Roman" w:cs="Times New Roman"/>
        </w:rPr>
        <w:t xml:space="preserve">Before joining the </w:t>
      </w:r>
      <w:r w:rsidR="00656836" w:rsidRPr="002D784F">
        <w:rPr>
          <w:rFonts w:ascii="Times New Roman" w:hAnsi="Times New Roman" w:cs="Times New Roman"/>
        </w:rPr>
        <w:t>object recognition</w:t>
      </w:r>
      <w:r w:rsidRPr="005F04AC">
        <w:rPr>
          <w:rFonts w:ascii="Times New Roman" w:hAnsi="Times New Roman" w:cs="Times New Roman"/>
        </w:rPr>
        <w:t xml:space="preserve"> project, I was a SLAM researcher</w:t>
      </w:r>
      <w:r w:rsidR="00615330">
        <w:rPr>
          <w:rFonts w:ascii="Times New Roman" w:hAnsi="Times New Roman" w:cs="Times New Roman"/>
        </w:rPr>
        <w:t xml:space="preserve"> in </w:t>
      </w:r>
      <w:r w:rsidR="00615330" w:rsidRPr="005F04AC">
        <w:rPr>
          <w:rFonts w:ascii="Times New Roman" w:hAnsi="Times New Roman" w:cs="Times New Roman"/>
        </w:rPr>
        <w:t>“Advanced and Creative Team”</w:t>
      </w:r>
      <w:r w:rsidR="003E2F47">
        <w:rPr>
          <w:rFonts w:ascii="Times New Roman" w:hAnsi="Times New Roman" w:cs="Times New Roman"/>
        </w:rPr>
        <w:t>(AC-Team)</w:t>
      </w:r>
      <w:r w:rsidR="008A174E">
        <w:rPr>
          <w:rFonts w:ascii="Times New Roman" w:hAnsi="Times New Roman" w:cs="Times New Roman"/>
        </w:rPr>
        <w:t xml:space="preserve"> </w:t>
      </w:r>
      <w:r w:rsidR="008A174E" w:rsidRPr="005F04AC">
        <w:rPr>
          <w:rFonts w:ascii="Times New Roman" w:hAnsi="Times New Roman" w:cs="Times New Roman"/>
        </w:rPr>
        <w:t>in HTC VIVE</w:t>
      </w:r>
      <w:r w:rsidRPr="005F04AC">
        <w:rPr>
          <w:rFonts w:ascii="Times New Roman" w:hAnsi="Times New Roman" w:cs="Times New Roman"/>
        </w:rPr>
        <w:t xml:space="preserve">, focusing on localizing VR device. </w:t>
      </w:r>
      <w:ins w:id="94" w:author="Fiona" w:date="2020-11-15T07:52:00Z">
        <w:r w:rsidR="00A248B1">
          <w:rPr>
            <w:rFonts w:ascii="Times New Roman" w:hAnsi="Times New Roman" w:cs="Times New Roman"/>
          </w:rPr>
          <w:t xml:space="preserve">How long were you working as a SLAM researcher? </w:t>
        </w:r>
        <w:r w:rsidR="000275A9">
          <w:rPr>
            <w:rFonts w:ascii="Times New Roman" w:hAnsi="Times New Roman" w:cs="Times New Roman"/>
          </w:rPr>
          <w:t xml:space="preserve">Give some </w:t>
        </w:r>
        <w:r w:rsidR="00F67980">
          <w:rPr>
            <w:rFonts w:ascii="Times New Roman" w:hAnsi="Times New Roman" w:cs="Times New Roman"/>
          </w:rPr>
          <w:t>background</w:t>
        </w:r>
        <w:r w:rsidR="000275A9">
          <w:rPr>
            <w:rFonts w:ascii="Times New Roman" w:hAnsi="Times New Roman" w:cs="Times New Roman"/>
          </w:rPr>
          <w:t xml:space="preserve"> information of your work experience. </w:t>
        </w:r>
      </w:ins>
      <w:r w:rsidRPr="005F04AC">
        <w:rPr>
          <w:rFonts w:ascii="Times New Roman" w:hAnsi="Times New Roman" w:cs="Times New Roman"/>
        </w:rPr>
        <w:t xml:space="preserve">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w:t>
      </w:r>
      <w:r w:rsidR="008C279A">
        <w:rPr>
          <w:rFonts w:ascii="Times New Roman" w:hAnsi="Times New Roman" w:cs="Times New Roman"/>
        </w:rPr>
        <w:t xml:space="preserve">in order to conquer it, we </w:t>
      </w:r>
      <w:r w:rsidRPr="005F04AC">
        <w:rPr>
          <w:rFonts w:ascii="Times New Roman" w:hAnsi="Times New Roman" w:cs="Times New Roman"/>
        </w:rPr>
        <w:t>implement</w:t>
      </w:r>
      <w:r w:rsidR="008C279A">
        <w:rPr>
          <w:rFonts w:ascii="Times New Roman" w:hAnsi="Times New Roman" w:cs="Times New Roman"/>
        </w:rPr>
        <w:t>ed</w:t>
      </w:r>
      <w:r w:rsidRPr="005F04AC">
        <w:rPr>
          <w:rFonts w:ascii="Times New Roman" w:hAnsi="Times New Roman" w:cs="Times New Roman"/>
        </w:rPr>
        <w:t xml:space="preserve"> </w:t>
      </w:r>
      <w:r w:rsidR="00681043">
        <w:rPr>
          <w:rFonts w:ascii="Times New Roman" w:hAnsi="Times New Roman" w:cs="Times New Roman"/>
        </w:rPr>
        <w:t xml:space="preserve">tightly-coupled </w:t>
      </w:r>
      <w:r w:rsidRPr="005F04AC">
        <w:rPr>
          <w:rFonts w:ascii="Times New Roman" w:hAnsi="Times New Roman" w:cs="Times New Roman"/>
        </w:rPr>
        <w:t>visual-inertial SLAM. The performance of IMU generally is powerful in fast moving situation. Also, IMU’s speedy update rate compensates camera frame</w:t>
      </w:r>
      <w:r w:rsidR="00E300A4">
        <w:rPr>
          <w:rFonts w:ascii="Times New Roman" w:hAnsi="Times New Roman" w:cs="Times New Roman"/>
        </w:rPr>
        <w:t>s</w:t>
      </w:r>
      <w:r w:rsidR="004F415D">
        <w:rPr>
          <w:rFonts w:ascii="Times New Roman" w:hAnsi="Times New Roman" w:cs="Times New Roman"/>
        </w:rPr>
        <w:t>’ duration</w:t>
      </w:r>
      <w:r w:rsidRPr="005F04AC">
        <w:rPr>
          <w:rFonts w:ascii="Times New Roman" w:hAnsi="Times New Roman" w:cs="Times New Roman"/>
        </w:rPr>
        <w:t xml:space="preserve">. Furthermore, we developed “Multi-Frame System”, which means that our SLAM is able to handle multiple cameras and IMUs at the same time, and </w:t>
      </w:r>
      <w:r w:rsidR="008D19B2">
        <w:rPr>
          <w:rFonts w:ascii="Times New Roman" w:hAnsi="Times New Roman" w:cs="Times New Roman"/>
        </w:rPr>
        <w:t>estimating</w:t>
      </w:r>
      <w:r w:rsidRPr="005F04AC">
        <w:rPr>
          <w:rFonts w:ascii="Times New Roman" w:hAnsi="Times New Roman" w:cs="Times New Roman"/>
        </w:rPr>
        <w:t xml:space="preserve"> an optimized state of VR device in the environment. I studied comprehensive SLAM </w:t>
      </w:r>
      <w:r w:rsidR="00B8191B">
        <w:rPr>
          <w:rFonts w:ascii="Times New Roman" w:hAnsi="Times New Roman" w:cs="Times New Roman"/>
        </w:rPr>
        <w:t xml:space="preserve">and VIO </w:t>
      </w:r>
      <w:r w:rsidRPr="005F04AC">
        <w:rPr>
          <w:rFonts w:ascii="Times New Roman" w:hAnsi="Times New Roman" w:cs="Times New Roman"/>
        </w:rPr>
        <w:t>papers in these years</w:t>
      </w:r>
      <w:r w:rsidR="00C725D4">
        <w:rPr>
          <w:rFonts w:ascii="Times New Roman" w:hAnsi="Times New Roman" w:cs="Times New Roman"/>
        </w:rPr>
        <w:t xml:space="preserve"> </w:t>
      </w:r>
      <w:r w:rsidR="00C725D4" w:rsidRPr="00F67980">
        <w:rPr>
          <w:rFonts w:ascii="Times New Roman" w:hAnsi="Times New Roman" w:cs="Times New Roman"/>
          <w:color w:val="0000FF"/>
          <w:rPrChange w:id="95" w:author="Fiona" w:date="2020-11-15T07:53:00Z">
            <w:rPr>
              <w:rFonts w:ascii="Times New Roman" w:hAnsi="Times New Roman" w:cs="Times New Roman"/>
            </w:rPr>
          </w:rPrChange>
        </w:rPr>
        <w:t>such as ORB-SLAM, DSO, LSD-SLAM and VINS</w:t>
      </w:r>
      <w:r w:rsidR="00C725D4">
        <w:rPr>
          <w:rFonts w:ascii="Times New Roman" w:hAnsi="Times New Roman" w:cs="Times New Roman"/>
        </w:rPr>
        <w:t>,</w:t>
      </w:r>
      <w:r w:rsidRPr="005F04AC">
        <w:rPr>
          <w:rFonts w:ascii="Times New Roman" w:hAnsi="Times New Roman" w:cs="Times New Roman"/>
        </w:rPr>
        <w:t xml:space="preserve"> </w:t>
      </w:r>
    </w:p>
    <w:p w14:paraId="40E83B45" w14:textId="77777777" w:rsidR="003C233D" w:rsidRDefault="003C233D" w:rsidP="00540926">
      <w:pPr>
        <w:snapToGrid w:val="0"/>
        <w:jc w:val="both"/>
        <w:rPr>
          <w:ins w:id="96" w:author="Fiona" w:date="2020-11-15T07:53:00Z"/>
          <w:rFonts w:ascii="Times New Roman" w:hAnsi="Times New Roman" w:cs="Times New Roman"/>
        </w:rPr>
      </w:pPr>
    </w:p>
    <w:p w14:paraId="1AF14720" w14:textId="77777777" w:rsidR="003C233D" w:rsidRPr="00B12211" w:rsidRDefault="003C233D" w:rsidP="008F2A5B">
      <w:pPr>
        <w:pStyle w:val="CommentText"/>
        <w:spacing w:line="240" w:lineRule="exact"/>
        <w:rPr>
          <w:ins w:id="97" w:author="Fiona" w:date="2020-11-15T07:53:00Z"/>
          <w:rFonts w:ascii="Times New Roman" w:eastAsia="PMingLiU" w:hAnsi="Times New Roman" w:cs="Times New Roman"/>
          <w:sz w:val="24"/>
          <w:szCs w:val="24"/>
          <w:lang w:val="en-GB"/>
        </w:rPr>
      </w:pPr>
      <w:ins w:id="98" w:author="Fiona" w:date="2020-11-15T07:53:00Z">
        <w:r w:rsidRPr="00B12211">
          <w:rPr>
            <w:rFonts w:ascii="Times New Roman" w:eastAsia="PMingLiU" w:hAnsi="Times New Roman" w:cs="Times New Roman"/>
            <w:sz w:val="24"/>
            <w:szCs w:val="24"/>
            <w:lang w:val="en-GB"/>
          </w:rPr>
          <w:t>使用</w:t>
        </w:r>
        <w:r w:rsidRPr="00B12211">
          <w:rPr>
            <w:rFonts w:ascii="Times New Roman" w:eastAsia="PMingLiU" w:hAnsi="Times New Roman" w:cs="Times New Roman"/>
            <w:sz w:val="24"/>
            <w:szCs w:val="24"/>
            <w:lang w:val="en-GB"/>
          </w:rPr>
          <w:t>for example</w:t>
        </w:r>
        <w:r w:rsidRPr="00B12211">
          <w:rPr>
            <w:rFonts w:ascii="Times New Roman" w:eastAsia="PMingLiU" w:hAnsi="Times New Roman" w:cs="Times New Roman"/>
            <w:sz w:val="24"/>
            <w:szCs w:val="24"/>
            <w:lang w:val="en-GB"/>
          </w:rPr>
          <w:t>或</w:t>
        </w:r>
        <w:r w:rsidRPr="00B12211">
          <w:rPr>
            <w:rFonts w:ascii="Times New Roman" w:eastAsia="PMingLiU" w:hAnsi="Times New Roman" w:cs="Times New Roman"/>
            <w:sz w:val="24"/>
            <w:szCs w:val="24"/>
            <w:lang w:val="en-GB"/>
          </w:rPr>
          <w:t>such as</w:t>
        </w:r>
        <w:r w:rsidRPr="00B12211">
          <w:rPr>
            <w:rFonts w:ascii="Times New Roman" w:eastAsia="PMingLiU" w:hAnsi="Times New Roman" w:cs="Times New Roman"/>
            <w:sz w:val="24"/>
            <w:szCs w:val="24"/>
            <w:lang w:val="en-GB"/>
          </w:rPr>
          <w:t>的時候，後者一定要是前者的「例子」。</w:t>
        </w:r>
      </w:ins>
    </w:p>
    <w:p w14:paraId="35424FA5" w14:textId="77777777" w:rsidR="003C233D" w:rsidRPr="00B12211" w:rsidRDefault="003C233D" w:rsidP="008F2A5B">
      <w:pPr>
        <w:pStyle w:val="CommentText"/>
        <w:spacing w:line="240" w:lineRule="exact"/>
        <w:rPr>
          <w:ins w:id="99" w:author="Fiona" w:date="2020-11-15T07:53:00Z"/>
          <w:rFonts w:ascii="Times New Roman" w:eastAsia="PMingLiU" w:hAnsi="Times New Roman" w:cs="Times New Roman"/>
          <w:sz w:val="24"/>
          <w:szCs w:val="24"/>
          <w:lang w:val="en-GB"/>
        </w:rPr>
      </w:pPr>
    </w:p>
    <w:p w14:paraId="4BF64F8C" w14:textId="77777777" w:rsidR="003C233D" w:rsidRPr="00B12211" w:rsidRDefault="003C233D" w:rsidP="008F2A5B">
      <w:pPr>
        <w:pStyle w:val="CommentText"/>
        <w:spacing w:line="240" w:lineRule="exact"/>
        <w:rPr>
          <w:ins w:id="100" w:author="Fiona" w:date="2020-11-15T07:53:00Z"/>
          <w:rFonts w:ascii="Times New Roman" w:eastAsia="PMingLiU" w:hAnsi="Times New Roman" w:cs="Times New Roman"/>
          <w:sz w:val="24"/>
          <w:szCs w:val="24"/>
          <w:lang w:val="en-GB"/>
        </w:rPr>
      </w:pPr>
      <w:ins w:id="101" w:author="Fiona" w:date="2020-11-15T07:53:00Z">
        <w:r w:rsidRPr="00B12211">
          <w:rPr>
            <w:rFonts w:ascii="Times New Roman" w:eastAsia="PMingLiU" w:hAnsi="Times New Roman" w:cs="Times New Roman"/>
            <w:sz w:val="24"/>
            <w:szCs w:val="24"/>
            <w:lang w:val="en-GB"/>
          </w:rPr>
          <w:t>比如不要寫</w:t>
        </w:r>
        <w:r w:rsidRPr="00B12211">
          <w:rPr>
            <w:rFonts w:ascii="Times New Roman" w:eastAsia="PMingLiU" w:hAnsi="Times New Roman" w:cs="Times New Roman"/>
            <w:sz w:val="24"/>
            <w:szCs w:val="24"/>
            <w:lang w:val="en-GB"/>
          </w:rPr>
          <w:t xml:space="preserve"> I took many courses such as learning how to use computer programs. </w:t>
        </w:r>
        <w:r w:rsidRPr="00B12211">
          <w:rPr>
            <w:rFonts w:ascii="Times New Roman" w:eastAsia="PMingLiU" w:hAnsi="Times New Roman" w:cs="Times New Roman"/>
            <w:sz w:val="24"/>
            <w:szCs w:val="24"/>
            <w:lang w:val="en-GB"/>
          </w:rPr>
          <w:t>因為</w:t>
        </w:r>
        <w:r w:rsidRPr="00B12211">
          <w:rPr>
            <w:rFonts w:ascii="Times New Roman" w:eastAsia="PMingLiU" w:hAnsi="Times New Roman" w:cs="Times New Roman"/>
            <w:sz w:val="24"/>
            <w:szCs w:val="24"/>
            <w:lang w:val="en-GB"/>
          </w:rPr>
          <w:t xml:space="preserve"> learning how to use computer programs</w:t>
        </w:r>
        <w:r w:rsidRPr="00B12211">
          <w:rPr>
            <w:rFonts w:ascii="Times New Roman" w:eastAsia="PMingLiU" w:hAnsi="Times New Roman" w:cs="Times New Roman"/>
            <w:sz w:val="24"/>
            <w:szCs w:val="24"/>
            <w:lang w:val="en-GB"/>
          </w:rPr>
          <w:t>是一個「動作」，不是一個「課程」。</w:t>
        </w:r>
      </w:ins>
    </w:p>
    <w:p w14:paraId="43568932" w14:textId="77777777" w:rsidR="003C233D" w:rsidRPr="00B12211" w:rsidRDefault="003C233D" w:rsidP="008F2A5B">
      <w:pPr>
        <w:pStyle w:val="CommentText"/>
        <w:spacing w:line="240" w:lineRule="exact"/>
        <w:rPr>
          <w:ins w:id="102" w:author="Fiona" w:date="2020-11-15T07:53:00Z"/>
          <w:rFonts w:ascii="Times New Roman" w:eastAsia="PMingLiU" w:hAnsi="Times New Roman" w:cs="Times New Roman"/>
          <w:sz w:val="24"/>
          <w:szCs w:val="24"/>
          <w:lang w:val="en-GB"/>
        </w:rPr>
      </w:pPr>
    </w:p>
    <w:p w14:paraId="69DA2D1C" w14:textId="77777777" w:rsidR="003C233D" w:rsidRPr="00B12211" w:rsidRDefault="003C233D" w:rsidP="008F2A5B">
      <w:pPr>
        <w:pStyle w:val="CommentText"/>
        <w:spacing w:line="240" w:lineRule="exact"/>
        <w:rPr>
          <w:ins w:id="103" w:author="Fiona" w:date="2020-11-15T07:53:00Z"/>
          <w:rFonts w:ascii="Times New Roman" w:eastAsia="PMingLiU" w:hAnsi="Times New Roman" w:cs="Times New Roman"/>
          <w:sz w:val="24"/>
          <w:szCs w:val="24"/>
          <w:lang w:val="en-GB"/>
        </w:rPr>
      </w:pPr>
      <w:ins w:id="104" w:author="Fiona" w:date="2020-11-15T07:53:00Z">
        <w:r w:rsidRPr="00B12211">
          <w:rPr>
            <w:rFonts w:ascii="Times New Roman" w:eastAsia="PMingLiU" w:hAnsi="Times New Roman" w:cs="Times New Roman"/>
            <w:sz w:val="24"/>
            <w:szCs w:val="24"/>
            <w:lang w:val="en-GB"/>
          </w:rPr>
          <w:t>可以改成</w:t>
        </w:r>
        <w:r w:rsidRPr="00B12211">
          <w:rPr>
            <w:rFonts w:ascii="Times New Roman" w:eastAsia="PMingLiU" w:hAnsi="Times New Roman" w:cs="Times New Roman"/>
            <w:sz w:val="24"/>
            <w:szCs w:val="24"/>
            <w:lang w:val="en-GB"/>
          </w:rPr>
          <w:t xml:space="preserve"> I took many courses such as An Introduction to Programming. An Introduction to Programming</w:t>
        </w:r>
        <w:r w:rsidRPr="00B12211">
          <w:rPr>
            <w:rFonts w:ascii="Times New Roman" w:eastAsia="PMingLiU" w:hAnsi="Times New Roman" w:cs="Times New Roman"/>
            <w:sz w:val="24"/>
            <w:szCs w:val="24"/>
            <w:lang w:val="en-GB"/>
          </w:rPr>
          <w:t>用大寫表示是課程名稱。</w:t>
        </w:r>
      </w:ins>
    </w:p>
    <w:p w14:paraId="7201853A" w14:textId="77777777" w:rsidR="003C233D" w:rsidRPr="00B12211" w:rsidRDefault="003C233D" w:rsidP="008F2A5B">
      <w:pPr>
        <w:pStyle w:val="CommentText"/>
        <w:spacing w:line="240" w:lineRule="exact"/>
        <w:rPr>
          <w:ins w:id="105" w:author="Fiona" w:date="2020-11-15T07:53:00Z"/>
          <w:rFonts w:ascii="Times New Roman" w:eastAsia="PMingLiU" w:hAnsi="Times New Roman" w:cs="Times New Roman"/>
          <w:sz w:val="24"/>
          <w:szCs w:val="24"/>
          <w:lang w:val="en-GB"/>
        </w:rPr>
      </w:pPr>
    </w:p>
    <w:p w14:paraId="3F60FE27" w14:textId="77777777" w:rsidR="003C233D" w:rsidRPr="00B12211" w:rsidRDefault="003C233D" w:rsidP="008F2A5B">
      <w:pPr>
        <w:pStyle w:val="CommentText"/>
        <w:spacing w:line="240" w:lineRule="exact"/>
        <w:rPr>
          <w:ins w:id="106" w:author="Fiona" w:date="2020-11-15T07:53:00Z"/>
          <w:rFonts w:ascii="Times New Roman" w:eastAsiaTheme="minorEastAsia" w:hAnsi="Times New Roman" w:cs="Times New Roman"/>
          <w:sz w:val="24"/>
          <w:szCs w:val="24"/>
          <w:lang w:val="en-GB"/>
        </w:rPr>
      </w:pPr>
      <w:ins w:id="107" w:author="Fiona" w:date="2020-11-15T07:53:00Z">
        <w:r w:rsidRPr="00B12211">
          <w:rPr>
            <w:rFonts w:ascii="Times New Roman" w:eastAsia="PMingLiU" w:hAnsi="Times New Roman" w:cs="Times New Roman"/>
            <w:sz w:val="24"/>
            <w:szCs w:val="24"/>
            <w:lang w:val="en-GB"/>
          </w:rPr>
          <w:t>或是可以改成</w:t>
        </w:r>
        <w:r w:rsidRPr="00B12211">
          <w:rPr>
            <w:rFonts w:ascii="Times New Roman" w:eastAsia="PMingLiU" w:hAnsi="Times New Roman" w:cs="Times New Roman"/>
            <w:sz w:val="24"/>
            <w:szCs w:val="24"/>
            <w:lang w:val="en-GB"/>
          </w:rPr>
          <w:t xml:space="preserve"> I learned many things such as learning how to use computer programs. </w:t>
        </w:r>
        <w:r w:rsidRPr="00B12211">
          <w:rPr>
            <w:rFonts w:ascii="Times New Roman" w:eastAsia="PMingLiU" w:hAnsi="Times New Roman" w:cs="Times New Roman"/>
            <w:sz w:val="24"/>
            <w:szCs w:val="24"/>
            <w:lang w:val="en-GB"/>
          </w:rPr>
          <w:t>學到的東西，</w:t>
        </w:r>
        <w:r w:rsidRPr="00B12211">
          <w:rPr>
            <w:rFonts w:ascii="Times New Roman" w:eastAsiaTheme="minorEastAsia" w:hAnsi="Times New Roman" w:cs="Times New Roman"/>
            <w:sz w:val="24"/>
            <w:szCs w:val="24"/>
            <w:lang w:val="en-GB"/>
          </w:rPr>
          <w:t>其中一個例子是</w:t>
        </w:r>
        <w:r w:rsidRPr="00B12211">
          <w:rPr>
            <w:rFonts w:ascii="Times New Roman" w:eastAsia="MS Mincho" w:hAnsi="Times New Roman" w:cs="Times New Roman"/>
            <w:sz w:val="24"/>
            <w:szCs w:val="24"/>
            <w:lang w:val="en-GB"/>
          </w:rPr>
          <w:t>learning how to use computer programs</w:t>
        </w:r>
        <w:r w:rsidRPr="00B12211">
          <w:rPr>
            <w:rFonts w:ascii="Times New Roman" w:eastAsiaTheme="minorEastAsia" w:hAnsi="Times New Roman" w:cs="Times New Roman"/>
            <w:sz w:val="24"/>
            <w:szCs w:val="24"/>
            <w:lang w:val="en-GB"/>
          </w:rPr>
          <w:t>。</w:t>
        </w:r>
      </w:ins>
    </w:p>
    <w:p w14:paraId="42561915" w14:textId="7C0D07CD" w:rsidR="003C233D" w:rsidRDefault="003C233D" w:rsidP="00540926">
      <w:pPr>
        <w:snapToGrid w:val="0"/>
        <w:jc w:val="both"/>
        <w:rPr>
          <w:ins w:id="108" w:author="Fiona" w:date="2020-11-15T07:53:00Z"/>
          <w:rFonts w:ascii="Times New Roman" w:hAnsi="Times New Roman" w:cs="Times New Roman"/>
        </w:rPr>
      </w:pPr>
    </w:p>
    <w:p w14:paraId="10C41EF3" w14:textId="2BFED39E"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and combin</w:t>
      </w:r>
      <w:r w:rsidR="00C725D4">
        <w:rPr>
          <w:rFonts w:ascii="Times New Roman" w:hAnsi="Times New Roman" w:cs="Times New Roman"/>
        </w:rPr>
        <w:t>ing</w:t>
      </w:r>
      <w:r w:rsidRPr="005F04AC">
        <w:rPr>
          <w:rFonts w:ascii="Times New Roman" w:hAnsi="Times New Roman" w:cs="Times New Roman"/>
        </w:rPr>
        <w:t xml:space="preserve"> their strengthens into our product. </w:t>
      </w:r>
      <w:r w:rsidR="002E4BF7">
        <w:rPr>
          <w:rFonts w:ascii="Times New Roman" w:hAnsi="Times New Roman" w:cs="Times New Roman"/>
        </w:rPr>
        <w:t>For example, for the front-end of SLAM, we</w:t>
      </w:r>
      <w:r w:rsidR="004F02DF">
        <w:rPr>
          <w:rFonts w:ascii="Times New Roman" w:hAnsi="Times New Roman" w:cs="Times New Roman"/>
        </w:rPr>
        <w:t xml:space="preserve"> used direct method to </w:t>
      </w:r>
      <w:r w:rsidR="006F7D34">
        <w:rPr>
          <w:rFonts w:ascii="Times New Roman" w:hAnsi="Times New Roman" w:cs="Times New Roman"/>
        </w:rPr>
        <w:t xml:space="preserve">efficiently obtain </w:t>
      </w:r>
      <w:r w:rsidR="005D3C04">
        <w:rPr>
          <w:rFonts w:ascii="Times New Roman" w:hAnsi="Times New Roman" w:cs="Times New Roman"/>
        </w:rPr>
        <w:t xml:space="preserve">camera’s state. Nevertheless, the feature-based(ORB) SLAM still be in our algorithm because </w:t>
      </w:r>
      <w:r w:rsidR="000A22EA">
        <w:rPr>
          <w:rFonts w:ascii="Times New Roman" w:hAnsi="Times New Roman" w:cs="Times New Roman"/>
        </w:rPr>
        <w:t>the robustness of ORB help relocate the camera’ state. On the other hand, for the back-end</w:t>
      </w:r>
      <w:r w:rsidR="00100CC2">
        <w:rPr>
          <w:rFonts w:ascii="Times New Roman" w:hAnsi="Times New Roman" w:cs="Times New Roman"/>
        </w:rPr>
        <w:t xml:space="preserve">, </w:t>
      </w:r>
      <w:r w:rsidR="009B676E">
        <w:rPr>
          <w:rFonts w:ascii="Times New Roman" w:hAnsi="Times New Roman" w:cs="Times New Roman"/>
        </w:rPr>
        <w:t>we also adopted IMU pre-integration to our state estimation. The Jacobian of IMU’s bias are considered.</w:t>
      </w:r>
      <w:r w:rsidR="00EA09AD">
        <w:rPr>
          <w:rFonts w:ascii="Times New Roman" w:hAnsi="Times New Roman" w:cs="Times New Roman" w:hint="eastAsia"/>
        </w:rPr>
        <w:t xml:space="preserve"> </w:t>
      </w:r>
      <w:r w:rsidRPr="008F2A5B">
        <w:rPr>
          <w:rFonts w:ascii="Times New Roman" w:hAnsi="Times New Roman" w:cs="Times New Roman"/>
          <w:color w:val="0000FF"/>
          <w:rPrChange w:id="109" w:author="Fiona" w:date="2020-11-15T07:53:00Z">
            <w:rPr>
              <w:rFonts w:ascii="Times New Roman" w:hAnsi="Times New Roman" w:cs="Times New Roman"/>
            </w:rPr>
          </w:rPrChange>
        </w:rPr>
        <w:t>These research results are implemented to my career milestone “VIVE COSMOS”,</w:t>
      </w:r>
      <w:r w:rsidRPr="005F04AC">
        <w:rPr>
          <w:rFonts w:ascii="Times New Roman" w:hAnsi="Times New Roman" w:cs="Times New Roman"/>
        </w:rPr>
        <w:t xml:space="preserve"> </w:t>
      </w:r>
      <w:ins w:id="110" w:author="Fiona" w:date="2020-11-15T07:53:00Z">
        <w:r w:rsidR="008F2A5B">
          <w:rPr>
            <w:rFonts w:ascii="Times New Roman" w:hAnsi="Times New Roman" w:cs="Times New Roman"/>
          </w:rPr>
          <w:t xml:space="preserve">Not sure what you mean here. A ‘career milestone’ is a very vague term. </w:t>
        </w:r>
      </w:ins>
      <w:ins w:id="111" w:author="Fiona" w:date="2020-11-15T07:54:00Z">
        <w:r w:rsidR="00854676">
          <w:rPr>
            <w:rFonts w:ascii="Times New Roman" w:hAnsi="Times New Roman" w:cs="Times New Roman"/>
          </w:rPr>
          <w:t xml:space="preserve">It could be a device, a project or almost anything. </w:t>
        </w:r>
        <w:r w:rsidR="00610953">
          <w:rPr>
            <w:rFonts w:ascii="Times New Roman" w:hAnsi="Times New Roman" w:cs="Times New Roman"/>
            <w:lang w:val="en-GB"/>
          </w:rPr>
          <w:t xml:space="preserve">Say that it is a VR device. THEN say that this device is your career milestone. </w:t>
        </w:r>
      </w:ins>
      <w:r w:rsidRPr="005F04AC">
        <w:rPr>
          <w:rFonts w:ascii="Times New Roman" w:hAnsi="Times New Roman" w:cs="Times New Roman"/>
        </w:rPr>
        <w:t>which is the newest VR device in HTC VIVE.</w:t>
      </w:r>
    </w:p>
    <w:p w14:paraId="4EE3FEF5" w14:textId="77777777" w:rsidR="00540926" w:rsidRPr="005F04AC" w:rsidRDefault="00540926" w:rsidP="00540926">
      <w:pPr>
        <w:snapToGrid w:val="0"/>
        <w:jc w:val="both"/>
        <w:rPr>
          <w:rFonts w:ascii="Times New Roman" w:hAnsi="Times New Roman" w:cs="Times New Roman"/>
        </w:rPr>
      </w:pPr>
    </w:p>
    <w:p w14:paraId="38762B2C" w14:textId="371F5673" w:rsidR="001F5CEC" w:rsidRPr="00340E93" w:rsidRDefault="00540926" w:rsidP="00540926">
      <w:pPr>
        <w:snapToGrid w:val="0"/>
        <w:jc w:val="both"/>
        <w:rPr>
          <w:rFonts w:ascii="Times New Roman" w:hAnsi="Times New Roman" w:cs="Times New Roman" w:hint="eastAsia"/>
          <w:lang w:val="en-GB"/>
          <w:rPrChange w:id="112" w:author="Fiona" w:date="2020-11-15T07:59:00Z">
            <w:rPr>
              <w:rFonts w:ascii="Times New Roman" w:hAnsi="Times New Roman" w:cs="Times New Roman"/>
            </w:rPr>
          </w:rPrChange>
        </w:rPr>
      </w:pPr>
      <w:r w:rsidRPr="00861A18">
        <w:rPr>
          <w:rFonts w:ascii="Times New Roman" w:hAnsi="Times New Roman" w:cs="Times New Roman"/>
          <w:color w:val="0000FF"/>
          <w:rPrChange w:id="113" w:author="Fiona" w:date="2020-11-15T07:55:00Z">
            <w:rPr>
              <w:rFonts w:ascii="Times New Roman" w:hAnsi="Times New Roman" w:cs="Times New Roman"/>
            </w:rPr>
          </w:rPrChange>
        </w:rPr>
        <w:t>HTC VIVE</w:t>
      </w:r>
      <w:r w:rsidRPr="005F04AC">
        <w:rPr>
          <w:rFonts w:ascii="Times New Roman" w:hAnsi="Times New Roman" w:cs="Times New Roman"/>
        </w:rPr>
        <w:t xml:space="preserve"> </w:t>
      </w:r>
      <w:ins w:id="114" w:author="Fiona" w:date="2020-11-15T07:55:00Z">
        <w:r w:rsidR="00861A18">
          <w:rPr>
            <w:rFonts w:ascii="Times New Roman" w:hAnsi="Times New Roman" w:cs="Times New Roman"/>
          </w:rPr>
          <w:t xml:space="preserve">Don’t say a team or department taught you things. Say ‘in XXX experience, I learned …’ </w:t>
        </w:r>
      </w:ins>
      <w:r w:rsidRPr="005F04AC">
        <w:rPr>
          <w:rFonts w:ascii="Times New Roman" w:hAnsi="Times New Roman" w:cs="Times New Roman"/>
        </w:rPr>
        <w:t xml:space="preserve">taught me </w:t>
      </w:r>
      <w:r w:rsidRPr="004B38C4">
        <w:rPr>
          <w:rFonts w:ascii="Times New Roman" w:hAnsi="Times New Roman" w:cs="Times New Roman"/>
          <w:color w:val="00FFFF"/>
          <w:rPrChange w:id="115" w:author="Fiona" w:date="2020-11-15T07:56:00Z">
            <w:rPr>
              <w:rFonts w:ascii="Times New Roman" w:hAnsi="Times New Roman" w:cs="Times New Roman"/>
            </w:rPr>
          </w:rPrChange>
        </w:rPr>
        <w:t>that collaboration and communication are the disciplines</w:t>
      </w:r>
      <w:r w:rsidRPr="005F04AC">
        <w:rPr>
          <w:rFonts w:ascii="Times New Roman" w:hAnsi="Times New Roman" w:cs="Times New Roman"/>
        </w:rPr>
        <w:t xml:space="preserve"> </w:t>
      </w:r>
      <w:ins w:id="116" w:author="Fiona" w:date="2020-11-15T07:55:00Z">
        <w:r w:rsidR="00DD223E">
          <w:rPr>
            <w:rFonts w:ascii="Times New Roman" w:hAnsi="Times New Roman" w:cs="Times New Roman"/>
          </w:rPr>
          <w:t xml:space="preserve">What do you mean? </w:t>
        </w:r>
      </w:ins>
      <w:r w:rsidRPr="005F04AC">
        <w:rPr>
          <w:rFonts w:ascii="Times New Roman" w:hAnsi="Times New Roman" w:cs="Times New Roman"/>
        </w:rPr>
        <w:t xml:space="preserve">to accomplish </w:t>
      </w:r>
      <w:r w:rsidRPr="005F04AC">
        <w:rPr>
          <w:rFonts w:ascii="Times New Roman" w:hAnsi="Times New Roman" w:cs="Times New Roman"/>
        </w:rPr>
        <w:lastRenderedPageBreak/>
        <w:t xml:space="preserve">a mature product. </w:t>
      </w:r>
      <w:ins w:id="117" w:author="Fiona" w:date="2020-11-15T07:55:00Z">
        <w:r w:rsidR="00594C90">
          <w:rPr>
            <w:rFonts w:ascii="Times New Roman" w:hAnsi="Times New Roman" w:cs="Times New Roman"/>
          </w:rPr>
          <w:t xml:space="preserve">Rewrite your topic sentence. </w:t>
        </w:r>
      </w:ins>
      <w:ins w:id="118" w:author="Fiona" w:date="2020-11-15T07:56:00Z">
        <w:r w:rsidR="0040386B">
          <w:rPr>
            <w:rFonts w:ascii="Times New Roman" w:hAnsi="Times New Roman" w:cs="Times New Roman"/>
          </w:rPr>
          <w:t xml:space="preserve">You should state what skills you have. If you want to say you have collaboration and communication skills as demonstrated in your work, then say this. </w:t>
        </w:r>
      </w:ins>
      <w:r w:rsidRPr="005F04AC">
        <w:rPr>
          <w:rFonts w:ascii="Times New Roman" w:hAnsi="Times New Roman" w:cs="Times New Roman"/>
        </w:rPr>
        <w:t xml:space="preserve">I handled many projects in HTC VIVE, and in some of them, I was the leader or the core engineer. Developing a commercial product </w:t>
      </w:r>
      <w:r w:rsidRPr="00C0097C">
        <w:rPr>
          <w:rFonts w:ascii="Times New Roman" w:hAnsi="Times New Roman" w:cs="Times New Roman"/>
          <w:color w:val="00FFFF"/>
          <w:rPrChange w:id="119" w:author="Fiona" w:date="2020-11-15T07:56:00Z">
            <w:rPr>
              <w:rFonts w:ascii="Times New Roman" w:hAnsi="Times New Roman" w:cs="Times New Roman"/>
            </w:rPr>
          </w:rPrChange>
        </w:rPr>
        <w:t>requires an immense of consideration.</w:t>
      </w:r>
      <w:r w:rsidRPr="005F04AC">
        <w:rPr>
          <w:rFonts w:ascii="Times New Roman" w:hAnsi="Times New Roman" w:cs="Times New Roman"/>
        </w:rPr>
        <w:t xml:space="preserve"> Finishing personal research is just a part of a product. Conversely, </w:t>
      </w:r>
      <w:r w:rsidRPr="00C0097C">
        <w:rPr>
          <w:rFonts w:ascii="Times New Roman" w:hAnsi="Times New Roman" w:cs="Times New Roman"/>
          <w:color w:val="00FFFF"/>
          <w:rPrChange w:id="120" w:author="Fiona" w:date="2020-11-15T07:56:00Z">
            <w:rPr>
              <w:rFonts w:ascii="Times New Roman" w:hAnsi="Times New Roman" w:cs="Times New Roman"/>
            </w:rPr>
          </w:rPrChange>
        </w:rPr>
        <w:t>organizing a team to be productive is a big thing</w:t>
      </w:r>
      <w:r w:rsidRPr="005F04AC">
        <w:rPr>
          <w:rFonts w:ascii="Times New Roman" w:hAnsi="Times New Roman" w:cs="Times New Roman"/>
        </w:rPr>
        <w:t xml:space="preserve">. </w:t>
      </w:r>
      <w:ins w:id="121" w:author="Fiona" w:date="2020-11-15T07:56:00Z">
        <w:r w:rsidR="00545055">
          <w:rPr>
            <w:rFonts w:ascii="Times New Roman" w:hAnsi="Times New Roman" w:cs="Times New Roman"/>
          </w:rPr>
          <w:t xml:space="preserve">The parts I marked in light blue, you seem to be repeating the same thing again and again. </w:t>
        </w:r>
      </w:ins>
      <w:r w:rsidRPr="005F04AC">
        <w:rPr>
          <w:rFonts w:ascii="Times New Roman" w:hAnsi="Times New Roman" w:cs="Times New Roman"/>
        </w:rPr>
        <w:t xml:space="preserve">For example, my SLAM algorithm has to be implemented on different VR/AR products. </w:t>
      </w:r>
      <w:r w:rsidRPr="00181391">
        <w:rPr>
          <w:rFonts w:ascii="Times New Roman" w:hAnsi="Times New Roman" w:cs="Times New Roman"/>
          <w:color w:val="00FFFF"/>
          <w:rPrChange w:id="122" w:author="Fiona" w:date="2020-11-15T07:57:00Z">
            <w:rPr>
              <w:rFonts w:ascii="Times New Roman" w:hAnsi="Times New Roman" w:cs="Times New Roman"/>
            </w:rPr>
          </w:rPrChange>
        </w:rPr>
        <w:t>Different products have different requirements.</w:t>
      </w:r>
      <w:r w:rsidRPr="005F04AC">
        <w:rPr>
          <w:rFonts w:ascii="Times New Roman" w:hAnsi="Times New Roman" w:cs="Times New Roman"/>
        </w:rPr>
        <w:t xml:space="preserve"> </w:t>
      </w:r>
      <w:ins w:id="123" w:author="Fiona" w:date="2020-11-15T07:57:00Z">
        <w:r w:rsidR="005B431D">
          <w:rPr>
            <w:rFonts w:ascii="Times New Roman" w:hAnsi="Times New Roman" w:cs="Times New Roman"/>
          </w:rPr>
          <w:t>Part I marked in yellow highlight, t</w:t>
        </w:r>
        <w:r w:rsidR="001F493C">
          <w:rPr>
            <w:rFonts w:ascii="Times New Roman" w:hAnsi="Times New Roman" w:cs="Times New Roman"/>
          </w:rPr>
          <w:t xml:space="preserve">his is where you get into details. </w:t>
        </w:r>
        <w:r w:rsidR="00927E22">
          <w:rPr>
            <w:rFonts w:ascii="Times New Roman" w:hAnsi="Times New Roman" w:cs="Times New Roman"/>
          </w:rPr>
          <w:t xml:space="preserve">You need to get t this part as soon as possible. </w:t>
        </w:r>
      </w:ins>
      <w:r w:rsidRPr="005B431D">
        <w:rPr>
          <w:rFonts w:ascii="Times New Roman" w:hAnsi="Times New Roman" w:cs="Times New Roman"/>
          <w:highlight w:val="yellow"/>
          <w:rPrChange w:id="124" w:author="Fiona" w:date="2020-11-15T07:57:00Z">
            <w:rPr>
              <w:rFonts w:ascii="Times New Roman" w:hAnsi="Times New Roman" w:cs="Times New Roman"/>
            </w:rPr>
          </w:rPrChange>
        </w:rPr>
        <w:t>In order to fit</w:t>
      </w:r>
      <w:r w:rsidRPr="005F04AC">
        <w:rPr>
          <w:rFonts w:ascii="Times New Roman" w:hAnsi="Times New Roman" w:cs="Times New Roman"/>
        </w:rPr>
        <w:t xml:space="preserve"> my SLAM into each product, I had to discuss with firmware team to secure CPU’s computing resource, evaluate sensors with multi-media team to make sure that the data are stably offered by sensors, and inform </w:t>
      </w:r>
      <w:r w:rsidRPr="005B29B4">
        <w:rPr>
          <w:rFonts w:ascii="Times New Roman" w:hAnsi="Times New Roman" w:cs="Times New Roman"/>
          <w:color w:val="0000FF"/>
          <w:rPrChange w:id="125" w:author="Fiona" w:date="2020-11-15T07:57:00Z">
            <w:rPr>
              <w:rFonts w:ascii="Times New Roman" w:hAnsi="Times New Roman" w:cs="Times New Roman"/>
            </w:rPr>
          </w:rPrChange>
        </w:rPr>
        <w:t>the mechanic team</w:t>
      </w:r>
      <w:r w:rsidRPr="005F04AC">
        <w:rPr>
          <w:rFonts w:ascii="Times New Roman" w:hAnsi="Times New Roman" w:cs="Times New Roman"/>
        </w:rPr>
        <w:t xml:space="preserve"> </w:t>
      </w:r>
      <w:ins w:id="126" w:author="Fiona" w:date="2020-11-15T07:57:00Z">
        <w:r w:rsidR="005B29B4">
          <w:rPr>
            <w:rFonts w:ascii="Times New Roman" w:hAnsi="Times New Roman" w:cs="Times New Roman"/>
          </w:rPr>
          <w:t>Mechanic</w:t>
        </w:r>
        <w:r w:rsidR="005B29B4">
          <w:rPr>
            <w:rFonts w:ascii="Times New Roman" w:hAnsi="Times New Roman" w:cs="Times New Roman" w:hint="eastAsia"/>
          </w:rPr>
          <w:t>是技工的意思，如果你是想表達機械的，要寫</w:t>
        </w:r>
        <w:r w:rsidR="005B29B4">
          <w:rPr>
            <w:rFonts w:ascii="Times New Roman" w:hAnsi="Times New Roman" w:cs="Times New Roman"/>
            <w:lang w:val="en-GB"/>
          </w:rPr>
          <w:t>mechanical</w:t>
        </w:r>
        <w:r w:rsidR="005B29B4">
          <w:rPr>
            <w:rFonts w:ascii="Times New Roman" w:hAnsi="Times New Roman" w:cs="Times New Roman" w:hint="eastAsia"/>
            <w:lang w:val="en-GB"/>
          </w:rPr>
          <w:t>這一類的字。</w:t>
        </w:r>
      </w:ins>
      <w:r w:rsidRPr="005F04AC">
        <w:rPr>
          <w:rFonts w:ascii="Times New Roman" w:hAnsi="Times New Roman" w:cs="Times New Roman"/>
        </w:rPr>
        <w:t xml:space="preserve">how important is the location of cameras for SLAM’s robustness. </w:t>
      </w:r>
      <w:r w:rsidR="001F5CEC">
        <w:rPr>
          <w:rFonts w:ascii="Times New Roman" w:hAnsi="Times New Roman" w:cs="Times New Roman" w:hint="eastAsia"/>
        </w:rPr>
        <w:t>Th</w:t>
      </w:r>
      <w:r w:rsidR="001F5CEC">
        <w:rPr>
          <w:rFonts w:ascii="Times New Roman" w:hAnsi="Times New Roman" w:cs="Times New Roman"/>
        </w:rPr>
        <w:t>ese</w:t>
      </w:r>
      <w:r w:rsidR="00197CA0">
        <w:rPr>
          <w:rFonts w:ascii="Times New Roman" w:hAnsi="Times New Roman" w:cs="Times New Roman"/>
        </w:rPr>
        <w:t xml:space="preserve"> </w:t>
      </w:r>
      <w:r w:rsidR="001F5CEC">
        <w:rPr>
          <w:rFonts w:ascii="Times New Roman" w:hAnsi="Times New Roman" w:cs="Times New Roman"/>
        </w:rPr>
        <w:t>member</w:t>
      </w:r>
      <w:r w:rsidR="00B93E61">
        <w:rPr>
          <w:rFonts w:ascii="Times New Roman" w:hAnsi="Times New Roman" w:cs="Times New Roman"/>
        </w:rPr>
        <w:t>s</w:t>
      </w:r>
      <w:r w:rsidR="001F5CEC">
        <w:rPr>
          <w:rFonts w:ascii="Times New Roman" w:hAnsi="Times New Roman" w:cs="Times New Roman"/>
        </w:rPr>
        <w:t xml:space="preserve"> </w:t>
      </w:r>
      <w:r w:rsidR="00F72F99">
        <w:rPr>
          <w:rFonts w:ascii="Times New Roman" w:hAnsi="Times New Roman" w:cs="Times New Roman"/>
        </w:rPr>
        <w:t xml:space="preserve">all </w:t>
      </w:r>
      <w:r w:rsidR="001F5CEC">
        <w:rPr>
          <w:rFonts w:ascii="Times New Roman" w:hAnsi="Times New Roman" w:cs="Times New Roman"/>
        </w:rPr>
        <w:t>comes from different background and different professional</w:t>
      </w:r>
      <w:r w:rsidR="002F2854">
        <w:rPr>
          <w:rFonts w:ascii="Times New Roman" w:hAnsi="Times New Roman" w:cs="Times New Roman"/>
        </w:rPr>
        <w:t>s</w:t>
      </w:r>
      <w:r w:rsidR="00DB62AA">
        <w:rPr>
          <w:rFonts w:ascii="Times New Roman" w:hAnsi="Times New Roman" w:cs="Times New Roman"/>
        </w:rPr>
        <w:t>.</w:t>
      </w:r>
      <w:r w:rsidR="00171C6F">
        <w:rPr>
          <w:rFonts w:ascii="Times New Roman" w:hAnsi="Times New Roman" w:cs="Times New Roman"/>
        </w:rPr>
        <w:t xml:space="preserve"> </w:t>
      </w:r>
      <w:r w:rsidR="006B270F">
        <w:rPr>
          <w:rFonts w:ascii="Times New Roman" w:hAnsi="Times New Roman" w:cs="Times New Roman"/>
        </w:rPr>
        <w:t>I prefer</w:t>
      </w:r>
      <w:r w:rsidR="007B05A3">
        <w:rPr>
          <w:rFonts w:ascii="Times New Roman" w:hAnsi="Times New Roman" w:cs="Times New Roman"/>
        </w:rPr>
        <w:t xml:space="preserve"> integrate </w:t>
      </w:r>
      <w:r w:rsidR="0014307E">
        <w:rPr>
          <w:rFonts w:ascii="Times New Roman" w:hAnsi="Times New Roman" w:cs="Times New Roman"/>
        </w:rPr>
        <w:t>my teammates</w:t>
      </w:r>
      <w:r w:rsidR="007B05A3">
        <w:rPr>
          <w:rFonts w:ascii="Times New Roman" w:hAnsi="Times New Roman" w:cs="Times New Roman"/>
        </w:rPr>
        <w:t xml:space="preserve"> </w:t>
      </w:r>
      <w:r w:rsidR="0031014B">
        <w:rPr>
          <w:rFonts w:ascii="Times New Roman" w:hAnsi="Times New Roman" w:cs="Times New Roman"/>
        </w:rPr>
        <w:t>by sorting the priority and explain</w:t>
      </w:r>
      <w:r w:rsidR="00377853">
        <w:rPr>
          <w:rFonts w:ascii="Times New Roman" w:hAnsi="Times New Roman" w:cs="Times New Roman"/>
        </w:rPr>
        <w:t>ing</w:t>
      </w:r>
      <w:r w:rsidR="0031014B">
        <w:rPr>
          <w:rFonts w:ascii="Times New Roman" w:hAnsi="Times New Roman" w:cs="Times New Roman"/>
        </w:rPr>
        <w:t xml:space="preserve"> why. For </w:t>
      </w:r>
      <w:r w:rsidR="00D844D8">
        <w:rPr>
          <w:rFonts w:ascii="Times New Roman" w:hAnsi="Times New Roman" w:cs="Times New Roman"/>
        </w:rPr>
        <w:t>instance</w:t>
      </w:r>
      <w:r w:rsidR="0031014B">
        <w:rPr>
          <w:rFonts w:ascii="Times New Roman" w:hAnsi="Times New Roman" w:cs="Times New Roman"/>
        </w:rPr>
        <w:t xml:space="preserve">, </w:t>
      </w:r>
      <w:r w:rsidR="008477F5">
        <w:rPr>
          <w:rFonts w:ascii="Times New Roman" w:hAnsi="Times New Roman" w:cs="Times New Roman"/>
        </w:rPr>
        <w:t>cameras</w:t>
      </w:r>
      <w:r w:rsidR="005879C3">
        <w:rPr>
          <w:rFonts w:ascii="Times New Roman" w:hAnsi="Times New Roman" w:cs="Times New Roman"/>
        </w:rPr>
        <w:t xml:space="preserve">’ </w:t>
      </w:r>
      <w:r w:rsidR="0031014B">
        <w:rPr>
          <w:rFonts w:ascii="Times New Roman" w:hAnsi="Times New Roman" w:cs="Times New Roman"/>
        </w:rPr>
        <w:t>pos</w:t>
      </w:r>
      <w:r w:rsidR="0079790A">
        <w:rPr>
          <w:rFonts w:ascii="Times New Roman" w:hAnsi="Times New Roman" w:cs="Times New Roman"/>
        </w:rPr>
        <w:t>i</w:t>
      </w:r>
      <w:r w:rsidR="0031014B">
        <w:rPr>
          <w:rFonts w:ascii="Times New Roman" w:hAnsi="Times New Roman" w:cs="Times New Roman"/>
        </w:rPr>
        <w:t>tion</w:t>
      </w:r>
      <w:r w:rsidR="007B7E62">
        <w:rPr>
          <w:rFonts w:ascii="Times New Roman" w:hAnsi="Times New Roman" w:cs="Times New Roman"/>
        </w:rPr>
        <w:t>s</w:t>
      </w:r>
      <w:r w:rsidR="0031014B">
        <w:rPr>
          <w:rFonts w:ascii="Times New Roman" w:hAnsi="Times New Roman" w:cs="Times New Roman"/>
        </w:rPr>
        <w:t xml:space="preserve"> on VR device </w:t>
      </w:r>
      <w:r w:rsidR="007B7E62">
        <w:rPr>
          <w:rFonts w:ascii="Times New Roman" w:hAnsi="Times New Roman" w:cs="Times New Roman"/>
        </w:rPr>
        <w:t>are</w:t>
      </w:r>
      <w:r w:rsidR="0031014B">
        <w:rPr>
          <w:rFonts w:ascii="Times New Roman" w:hAnsi="Times New Roman" w:cs="Times New Roman"/>
        </w:rPr>
        <w:t xml:space="preserve"> </w:t>
      </w:r>
      <w:r w:rsidR="009B0DE3">
        <w:rPr>
          <w:rFonts w:ascii="Times New Roman" w:hAnsi="Times New Roman" w:cs="Times New Roman"/>
        </w:rPr>
        <w:t xml:space="preserve">always </w:t>
      </w:r>
      <w:r w:rsidR="0031014B">
        <w:rPr>
          <w:rFonts w:ascii="Times New Roman" w:hAnsi="Times New Roman" w:cs="Times New Roman"/>
        </w:rPr>
        <w:t>critical because we have to make sure</w:t>
      </w:r>
      <w:r w:rsidR="00B07840">
        <w:rPr>
          <w:rFonts w:ascii="Times New Roman" w:hAnsi="Times New Roman" w:cs="Times New Roman"/>
        </w:rPr>
        <w:t xml:space="preserve"> </w:t>
      </w:r>
      <w:r w:rsidR="00983416">
        <w:rPr>
          <w:rFonts w:ascii="Times New Roman" w:hAnsi="Times New Roman" w:cs="Times New Roman"/>
        </w:rPr>
        <w:t xml:space="preserve">that </w:t>
      </w:r>
      <w:r w:rsidR="00D649A5">
        <w:rPr>
          <w:rFonts w:ascii="Times New Roman" w:hAnsi="Times New Roman" w:cs="Times New Roman"/>
        </w:rPr>
        <w:t xml:space="preserve">the </w:t>
      </w:r>
      <w:r w:rsidR="004F2805">
        <w:rPr>
          <w:rFonts w:ascii="Times New Roman" w:hAnsi="Times New Roman" w:cs="Times New Roman"/>
        </w:rPr>
        <w:t>scene</w:t>
      </w:r>
      <w:r w:rsidR="008477F5">
        <w:rPr>
          <w:rFonts w:ascii="Times New Roman" w:hAnsi="Times New Roman" w:cs="Times New Roman"/>
        </w:rPr>
        <w:t xml:space="preserve"> </w:t>
      </w:r>
      <w:r w:rsidR="00D649A5">
        <w:rPr>
          <w:rFonts w:ascii="Times New Roman" w:hAnsi="Times New Roman" w:cs="Times New Roman"/>
        </w:rPr>
        <w:t>obtain</w:t>
      </w:r>
      <w:r w:rsidR="004F2805">
        <w:rPr>
          <w:rFonts w:ascii="Times New Roman" w:hAnsi="Times New Roman" w:cs="Times New Roman"/>
        </w:rPr>
        <w:t>ed by cameras is</w:t>
      </w:r>
      <w:r w:rsidR="00D649A5">
        <w:rPr>
          <w:rFonts w:ascii="Times New Roman" w:hAnsi="Times New Roman" w:cs="Times New Roman"/>
        </w:rPr>
        <w:t xml:space="preserve"> broad enough to </w:t>
      </w:r>
      <w:r w:rsidR="00B07840">
        <w:rPr>
          <w:rFonts w:ascii="Times New Roman" w:hAnsi="Times New Roman" w:cs="Times New Roman"/>
        </w:rPr>
        <w:t xml:space="preserve">keep </w:t>
      </w:r>
      <w:r w:rsidR="00D649A5">
        <w:rPr>
          <w:rFonts w:ascii="Times New Roman" w:hAnsi="Times New Roman" w:cs="Times New Roman"/>
        </w:rPr>
        <w:t xml:space="preserve">VR </w:t>
      </w:r>
      <w:r w:rsidR="00D475C1">
        <w:rPr>
          <w:rFonts w:ascii="Times New Roman" w:hAnsi="Times New Roman" w:cs="Times New Roman"/>
        </w:rPr>
        <w:t xml:space="preserve">devices </w:t>
      </w:r>
      <w:r w:rsidR="00B07840">
        <w:rPr>
          <w:rFonts w:ascii="Times New Roman" w:hAnsi="Times New Roman" w:cs="Times New Roman"/>
        </w:rPr>
        <w:t>tracking in any environment.</w:t>
      </w:r>
      <w:r w:rsidR="00CB5096">
        <w:rPr>
          <w:rFonts w:ascii="Times New Roman" w:hAnsi="Times New Roman" w:cs="Times New Roman"/>
        </w:rPr>
        <w:t xml:space="preserve"> </w:t>
      </w:r>
      <w:ins w:id="127" w:author="Fiona" w:date="2020-11-15T07:58:00Z">
        <w:r w:rsidR="0043110A">
          <w:rPr>
            <w:rFonts w:ascii="Times New Roman" w:hAnsi="Times New Roman" w:cs="Times New Roman" w:hint="eastAsia"/>
          </w:rPr>
          <w:t>這裡你有提到你的</w:t>
        </w:r>
        <w:r w:rsidR="0043110A">
          <w:rPr>
            <w:rFonts w:ascii="Times New Roman" w:hAnsi="Times New Roman" w:cs="Times New Roman"/>
            <w:lang w:val="en-GB"/>
          </w:rPr>
          <w:t>communication skill</w:t>
        </w:r>
        <w:r w:rsidR="0043110A">
          <w:rPr>
            <w:rFonts w:ascii="Times New Roman" w:hAnsi="Times New Roman" w:cs="Times New Roman" w:hint="eastAsia"/>
            <w:lang w:val="en-GB"/>
          </w:rPr>
          <w:t>的一個很重要的部份是說明什麼是</w:t>
        </w:r>
        <w:r w:rsidR="0043110A">
          <w:rPr>
            <w:rFonts w:ascii="Times New Roman" w:hAnsi="Times New Roman" w:cs="Times New Roman"/>
            <w:lang w:val="en-GB"/>
          </w:rPr>
          <w:t>priority</w:t>
        </w:r>
        <w:r w:rsidR="0043110A">
          <w:rPr>
            <w:rFonts w:ascii="Times New Roman" w:hAnsi="Times New Roman" w:cs="Times New Roman" w:hint="eastAsia"/>
            <w:lang w:val="en-GB"/>
          </w:rPr>
          <w:t>，</w:t>
        </w:r>
      </w:ins>
      <w:ins w:id="128" w:author="Fiona" w:date="2020-11-15T07:59:00Z">
        <w:r w:rsidR="0043110A">
          <w:rPr>
            <w:rFonts w:ascii="Times New Roman" w:hAnsi="Times New Roman" w:cs="Times New Roman" w:hint="eastAsia"/>
            <w:lang w:val="en-GB"/>
          </w:rPr>
          <w:t>建議這一點可以擺在主題句。</w:t>
        </w:r>
      </w:ins>
      <w:r w:rsidR="00CE6162">
        <w:rPr>
          <w:rFonts w:ascii="Times New Roman" w:hAnsi="Times New Roman" w:cs="Times New Roman"/>
        </w:rPr>
        <w:t>In this case</w:t>
      </w:r>
      <w:r w:rsidR="00810FE8">
        <w:rPr>
          <w:rFonts w:ascii="Times New Roman" w:hAnsi="Times New Roman" w:cs="Times New Roman"/>
        </w:rPr>
        <w:t xml:space="preserve">, </w:t>
      </w:r>
      <w:r w:rsidR="00CB5096">
        <w:rPr>
          <w:rFonts w:ascii="Times New Roman" w:hAnsi="Times New Roman" w:cs="Times New Roman"/>
        </w:rPr>
        <w:t xml:space="preserve">I would like to tell my teammate that the camera position issue is at high priority and explain the reason why I do that instead of directly command them. </w:t>
      </w:r>
      <w:r w:rsidR="00F502FF">
        <w:rPr>
          <w:rFonts w:ascii="Times New Roman" w:hAnsi="Times New Roman" w:cs="Times New Roman"/>
        </w:rPr>
        <w:t>And b</w:t>
      </w:r>
      <w:r w:rsidR="00CB5096">
        <w:rPr>
          <w:rFonts w:ascii="Times New Roman" w:hAnsi="Times New Roman" w:cs="Times New Roman"/>
        </w:rPr>
        <w:t>ecause they know the reason, different team</w:t>
      </w:r>
      <w:r w:rsidR="00786F92">
        <w:rPr>
          <w:rFonts w:ascii="Times New Roman" w:hAnsi="Times New Roman" w:cs="Times New Roman"/>
        </w:rPr>
        <w:t>s</w:t>
      </w:r>
      <w:r w:rsidR="00CB5096">
        <w:rPr>
          <w:rFonts w:ascii="Times New Roman" w:hAnsi="Times New Roman" w:cs="Times New Roman"/>
        </w:rPr>
        <w:t xml:space="preserve"> can communicate based on the reason and make decision based on the priority.</w:t>
      </w:r>
      <w:r w:rsidR="00267AFB">
        <w:rPr>
          <w:rFonts w:ascii="Times New Roman" w:hAnsi="Times New Roman" w:cs="Times New Roman"/>
        </w:rPr>
        <w:t xml:space="preserve"> I believe that sorting the priority can keep all members at the same direction, and explaining the reason make the direction clear.</w:t>
      </w:r>
      <w:ins w:id="129" w:author="Fiona" w:date="2020-11-15T07:59:00Z">
        <w:r w:rsidR="00185F54">
          <w:rPr>
            <w:rFonts w:ascii="Times New Roman" w:hAnsi="Times New Roman" w:cs="Times New Roman"/>
          </w:rPr>
          <w:t xml:space="preserve"> </w:t>
        </w:r>
        <w:r w:rsidR="00185F54">
          <w:rPr>
            <w:rFonts w:ascii="Times New Roman" w:hAnsi="Times New Roman" w:cs="Times New Roman" w:hint="eastAsia"/>
          </w:rPr>
          <w:t>這一段</w:t>
        </w:r>
        <w:r w:rsidR="00340E93">
          <w:rPr>
            <w:rFonts w:ascii="Times New Roman" w:hAnsi="Times New Roman" w:cs="Times New Roman" w:hint="eastAsia"/>
          </w:rPr>
          <w:t>有提到幾個</w:t>
        </w:r>
        <w:r w:rsidR="00340E93">
          <w:rPr>
            <w:rFonts w:ascii="Times New Roman" w:hAnsi="Times New Roman" w:cs="Times New Roman"/>
            <w:lang w:val="en-GB"/>
          </w:rPr>
          <w:t>soft skills</w:t>
        </w:r>
        <w:r w:rsidR="00340E93">
          <w:rPr>
            <w:rFonts w:ascii="Times New Roman" w:hAnsi="Times New Roman" w:cs="Times New Roman" w:hint="eastAsia"/>
            <w:lang w:val="en-GB"/>
          </w:rPr>
          <w:t>，建議主題句標出二到三個</w:t>
        </w:r>
        <w:r w:rsidR="00340E93">
          <w:rPr>
            <w:rFonts w:ascii="Times New Roman" w:hAnsi="Times New Roman" w:cs="Times New Roman"/>
            <w:lang w:val="en-GB"/>
          </w:rPr>
          <w:t>soft skills</w:t>
        </w:r>
        <w:r w:rsidR="00340E93">
          <w:rPr>
            <w:rFonts w:ascii="Times New Roman" w:hAnsi="Times New Roman" w:cs="Times New Roman" w:hint="eastAsia"/>
            <w:lang w:val="en-GB"/>
          </w:rPr>
          <w:t>，然後各提各一個例子證明。</w:t>
        </w:r>
        <w:r w:rsidR="00FD46DB">
          <w:rPr>
            <w:rFonts w:ascii="Times New Roman" w:hAnsi="Times New Roman" w:cs="Times New Roman" w:hint="eastAsia"/>
            <w:lang w:val="en-GB"/>
          </w:rPr>
          <w:t>這一段有幾個意思有一點重覆說明，</w:t>
        </w:r>
        <w:r w:rsidR="002B18CF">
          <w:rPr>
            <w:rFonts w:ascii="Times New Roman" w:hAnsi="Times New Roman" w:cs="Times New Roman" w:hint="eastAsia"/>
            <w:lang w:val="en-GB"/>
          </w:rPr>
          <w:t>「</w:t>
        </w:r>
        <w:r w:rsidR="002B18CF">
          <w:rPr>
            <w:rFonts w:ascii="Times New Roman" w:hAnsi="Times New Roman" w:cs="Times New Roman"/>
            <w:lang w:val="en-GB"/>
          </w:rPr>
          <w:t>XXX</w:t>
        </w:r>
        <w:r w:rsidR="002B18CF">
          <w:rPr>
            <w:rFonts w:ascii="Times New Roman" w:hAnsi="Times New Roman" w:cs="Times New Roman" w:hint="eastAsia"/>
            <w:lang w:val="en-GB"/>
          </w:rPr>
          <w:t>很重要」的這一類的句子</w:t>
        </w:r>
      </w:ins>
      <w:ins w:id="130" w:author="Fiona" w:date="2020-11-15T08:00:00Z">
        <w:r w:rsidR="002B18CF">
          <w:rPr>
            <w:rFonts w:ascii="Times New Roman" w:hAnsi="Times New Roman" w:cs="Times New Roman" w:hint="eastAsia"/>
            <w:lang w:val="en-GB"/>
          </w:rPr>
          <w:t>最多一句，</w:t>
        </w:r>
        <w:r w:rsidR="00C96E76">
          <w:rPr>
            <w:rFonts w:ascii="Times New Roman" w:hAnsi="Times New Roman" w:cs="Times New Roman" w:hint="eastAsia"/>
            <w:lang w:val="en-GB"/>
          </w:rPr>
          <w:t>我標淺藍色，</w:t>
        </w:r>
        <w:r w:rsidR="002B18CF">
          <w:rPr>
            <w:rFonts w:ascii="Times New Roman" w:hAnsi="Times New Roman" w:cs="Times New Roman" w:hint="eastAsia"/>
            <w:lang w:val="en-GB"/>
          </w:rPr>
          <w:t>當做背景說明，要馬上切到</w:t>
        </w:r>
        <w:r w:rsidR="002B18CF">
          <w:rPr>
            <w:rFonts w:ascii="Times New Roman" w:hAnsi="Times New Roman" w:cs="Times New Roman"/>
            <w:lang w:val="en-GB"/>
          </w:rPr>
          <w:t>STAR method</w:t>
        </w:r>
        <w:r w:rsidR="002B18CF">
          <w:rPr>
            <w:rFonts w:ascii="Times New Roman" w:hAnsi="Times New Roman" w:cs="Times New Roman" w:hint="eastAsia"/>
            <w:lang w:val="en-GB"/>
          </w:rPr>
          <w:t>中的</w:t>
        </w:r>
        <w:r w:rsidR="002B18CF">
          <w:rPr>
            <w:rFonts w:ascii="Times New Roman" w:hAnsi="Times New Roman" w:cs="Times New Roman"/>
            <w:lang w:val="en-GB"/>
          </w:rPr>
          <w:t>action</w:t>
        </w:r>
        <w:r w:rsidR="002B18CF">
          <w:rPr>
            <w:rFonts w:ascii="Times New Roman" w:hAnsi="Times New Roman" w:cs="Times New Roman" w:hint="eastAsia"/>
            <w:lang w:val="en-GB"/>
          </w:rPr>
          <w:t>句子，進入例子。</w:t>
        </w:r>
      </w:ins>
    </w:p>
    <w:p w14:paraId="1E058369" w14:textId="7C03E23F" w:rsidR="00540926" w:rsidRDefault="00540926" w:rsidP="00540926">
      <w:pPr>
        <w:snapToGrid w:val="0"/>
        <w:jc w:val="both"/>
        <w:rPr>
          <w:rFonts w:ascii="Times New Roman" w:hAnsi="Times New Roman" w:cs="Times New Roman"/>
        </w:rPr>
      </w:pPr>
    </w:p>
    <w:p w14:paraId="548F0964" w14:textId="1280BBD1" w:rsidR="00540926" w:rsidRPr="00B41340" w:rsidRDefault="00540926" w:rsidP="00540926">
      <w:pPr>
        <w:snapToGrid w:val="0"/>
        <w:jc w:val="both"/>
        <w:rPr>
          <w:rFonts w:ascii="Times New Roman" w:hAnsi="Times New Roman" w:cs="Times New Roman" w:hint="eastAsia"/>
          <w:color w:val="000000"/>
          <w:rPrChange w:id="131" w:author="Fiona" w:date="2020-11-15T08:04:00Z">
            <w:rPr>
              <w:rFonts w:ascii="Times New Roman" w:hAnsi="Times New Roman" w:cs="Times New Roman"/>
            </w:rPr>
          </w:rPrChange>
        </w:rPr>
      </w:pPr>
      <w:r w:rsidRPr="00E62C20">
        <w:rPr>
          <w:rFonts w:ascii="Times New Roman" w:hAnsi="Times New Roman" w:cs="Times New Roman"/>
        </w:rPr>
        <w:t xml:space="preserve">The competition in HTC VIVE </w:t>
      </w:r>
      <w:r w:rsidR="00A00923">
        <w:rPr>
          <w:rFonts w:ascii="Times New Roman" w:hAnsi="Times New Roman" w:cs="Times New Roman"/>
        </w:rPr>
        <w:t>stimulate</w:t>
      </w:r>
      <w:r w:rsidR="00125DBD">
        <w:rPr>
          <w:rFonts w:ascii="Times New Roman" w:hAnsi="Times New Roman" w:cs="Times New Roman"/>
        </w:rPr>
        <w:t>s</w:t>
      </w:r>
      <w:r w:rsidR="00A00923">
        <w:rPr>
          <w:rFonts w:ascii="Times New Roman" w:hAnsi="Times New Roman" w:cs="Times New Roman"/>
        </w:rPr>
        <w:t xml:space="preserve"> me to </w:t>
      </w:r>
      <w:r w:rsidR="00B1423A">
        <w:rPr>
          <w:rFonts w:ascii="Times New Roman" w:hAnsi="Times New Roman" w:cs="Times New Roman"/>
        </w:rPr>
        <w:t>keep to improve my research ability and problem solving ability</w:t>
      </w:r>
      <w:r w:rsidRPr="00E62C20">
        <w:rPr>
          <w:rFonts w:ascii="Times New Roman" w:hAnsi="Times New Roman" w:cs="Times New Roman"/>
        </w:rPr>
        <w:t xml:space="preserve">. </w:t>
      </w:r>
      <w:r w:rsidRPr="00770AA1">
        <w:rPr>
          <w:rFonts w:ascii="Times New Roman" w:hAnsi="Times New Roman" w:cs="Times New Roman"/>
          <w:highlight w:val="green"/>
          <w:rPrChange w:id="132" w:author="Fiona" w:date="2020-11-15T08:00:00Z">
            <w:rPr>
              <w:rFonts w:ascii="Times New Roman" w:hAnsi="Times New Roman" w:cs="Times New Roman"/>
            </w:rPr>
          </w:rPrChange>
        </w:rPr>
        <w:t xml:space="preserve">The management of HTC VIVE prefers to allocate a topic to different teams in order to spread risk. That means only one team’s research result will be product and earn money. AC-TEAM is talents’ gathering. It is not easy to be outstanding in this environment. In order to competing these talents, I cultivate the habit of updating </w:t>
      </w:r>
      <w:r w:rsidR="00247A2E" w:rsidRPr="00770AA1">
        <w:rPr>
          <w:rFonts w:ascii="Times New Roman" w:hAnsi="Times New Roman" w:cs="Times New Roman"/>
          <w:highlight w:val="green"/>
          <w:rPrChange w:id="133" w:author="Fiona" w:date="2020-11-15T08:00:00Z">
            <w:rPr>
              <w:rFonts w:ascii="Times New Roman" w:hAnsi="Times New Roman" w:cs="Times New Roman"/>
            </w:rPr>
          </w:rPrChange>
        </w:rPr>
        <w:t>professional knowledge and improving my research ability</w:t>
      </w:r>
      <w:r w:rsidRPr="00770AA1">
        <w:rPr>
          <w:rFonts w:ascii="Times New Roman" w:hAnsi="Times New Roman" w:cs="Times New Roman"/>
          <w:highlight w:val="green"/>
          <w:rPrChange w:id="134" w:author="Fiona" w:date="2020-11-15T08:00:00Z">
            <w:rPr>
              <w:rFonts w:ascii="Times New Roman" w:hAnsi="Times New Roman" w:cs="Times New Roman"/>
            </w:rPr>
          </w:rPrChange>
        </w:rPr>
        <w:t>.</w:t>
      </w:r>
      <w:r w:rsidRPr="00E62C20">
        <w:rPr>
          <w:rFonts w:ascii="Times New Roman" w:hAnsi="Times New Roman" w:cs="Times New Roman"/>
        </w:rPr>
        <w:t xml:space="preserve"> </w:t>
      </w:r>
      <w:ins w:id="135" w:author="Fiona" w:date="2020-11-15T08:01:00Z">
        <w:r w:rsidR="00770AA1">
          <w:rPr>
            <w:rFonts w:ascii="Times New Roman" w:hAnsi="Times New Roman" w:cs="Times New Roman" w:hint="eastAsia"/>
          </w:rPr>
          <w:t>標綠色的地方是在說明公司文化，</w:t>
        </w:r>
        <w:r w:rsidR="00290DEF">
          <w:rPr>
            <w:rFonts w:ascii="Times New Roman" w:hAnsi="Times New Roman" w:cs="Times New Roman" w:hint="eastAsia"/>
          </w:rPr>
          <w:t>講有一點太久，要快一點講到你做了什麼。縮短成一到兩句，一句最多兩行，</w:t>
        </w:r>
        <w:r w:rsidR="003D0ADF">
          <w:rPr>
            <w:rFonts w:ascii="Times New Roman" w:hAnsi="Times New Roman" w:cs="Times New Roman" w:hint="eastAsia"/>
          </w:rPr>
          <w:t>只需要說明你們的</w:t>
        </w:r>
        <w:r w:rsidR="003D0ADF">
          <w:rPr>
            <w:rFonts w:ascii="Times New Roman" w:hAnsi="Times New Roman" w:cs="Times New Roman"/>
            <w:lang w:val="en-GB"/>
          </w:rPr>
          <w:t>teams</w:t>
        </w:r>
        <w:r w:rsidR="003D0ADF">
          <w:rPr>
            <w:rFonts w:ascii="Times New Roman" w:hAnsi="Times New Roman" w:cs="Times New Roman" w:hint="eastAsia"/>
            <w:lang w:val="en-GB"/>
          </w:rPr>
          <w:t>的</w:t>
        </w:r>
        <w:r w:rsidR="003D0ADF">
          <w:rPr>
            <w:rFonts w:ascii="Times New Roman" w:hAnsi="Times New Roman" w:cs="Times New Roman"/>
            <w:lang w:val="en-GB"/>
          </w:rPr>
          <w:t>research results</w:t>
        </w:r>
        <w:r w:rsidR="003D0ADF">
          <w:rPr>
            <w:rFonts w:ascii="Times New Roman" w:hAnsi="Times New Roman" w:cs="Times New Roman" w:hint="eastAsia"/>
            <w:lang w:val="en-GB"/>
          </w:rPr>
          <w:t>，只有一個會變成產品</w:t>
        </w:r>
        <w:r w:rsidR="006B65F7">
          <w:rPr>
            <w:rFonts w:ascii="Times New Roman" w:hAnsi="Times New Roman" w:cs="Times New Roman" w:hint="eastAsia"/>
            <w:lang w:val="en-GB"/>
          </w:rPr>
          <w:t>。另外，沒有變成產品有什麼後果嗎？</w:t>
        </w:r>
        <w:r w:rsidR="004E131E">
          <w:rPr>
            <w:rFonts w:ascii="Times New Roman" w:hAnsi="Times New Roman" w:cs="Times New Roman" w:hint="eastAsia"/>
            <w:lang w:val="en-GB"/>
          </w:rPr>
          <w:t>單純就是</w:t>
        </w:r>
        <w:r w:rsidR="004E131E">
          <w:rPr>
            <w:rFonts w:ascii="Times New Roman" w:hAnsi="Times New Roman" w:cs="Times New Roman"/>
            <w:lang w:val="en-GB"/>
          </w:rPr>
          <w:t>research results</w:t>
        </w:r>
        <w:r w:rsidR="004E131E">
          <w:rPr>
            <w:rFonts w:ascii="Times New Roman" w:hAnsi="Times New Roman" w:cs="Times New Roman" w:hint="eastAsia"/>
            <w:lang w:val="en-GB"/>
          </w:rPr>
          <w:t>浪費掉，還是會影響</w:t>
        </w:r>
        <w:r w:rsidR="00AA3D10">
          <w:rPr>
            <w:rFonts w:ascii="Times New Roman" w:hAnsi="Times New Roman" w:cs="Times New Roman" w:hint="eastAsia"/>
            <w:lang w:val="en-GB"/>
          </w:rPr>
          <w:t>你的薪水之類的？</w:t>
        </w:r>
      </w:ins>
      <w:r w:rsidRPr="006F486D">
        <w:rPr>
          <w:rFonts w:ascii="Times New Roman" w:hAnsi="Times New Roman" w:cs="Times New Roman"/>
          <w:color w:val="0000FF"/>
          <w:rPrChange w:id="136" w:author="Fiona" w:date="2020-11-15T08:02:00Z">
            <w:rPr>
              <w:rFonts w:ascii="Times New Roman" w:hAnsi="Times New Roman" w:cs="Times New Roman"/>
            </w:rPr>
          </w:rPrChange>
        </w:rPr>
        <w:t xml:space="preserve">I take </w:t>
      </w:r>
      <w:r w:rsidR="00641ADD" w:rsidRPr="006F486D">
        <w:rPr>
          <w:rFonts w:ascii="Times New Roman" w:hAnsi="Times New Roman" w:cs="Times New Roman"/>
          <w:color w:val="0000FF"/>
          <w:rPrChange w:id="137" w:author="Fiona" w:date="2020-11-15T08:02:00Z">
            <w:rPr>
              <w:rFonts w:ascii="Times New Roman" w:hAnsi="Times New Roman" w:cs="Times New Roman"/>
            </w:rPr>
          </w:rPrChange>
        </w:rPr>
        <w:t>one</w:t>
      </w:r>
      <w:r w:rsidRPr="006F486D">
        <w:rPr>
          <w:rFonts w:ascii="Times New Roman" w:hAnsi="Times New Roman" w:cs="Times New Roman"/>
          <w:color w:val="0000FF"/>
          <w:rPrChange w:id="138" w:author="Fiona" w:date="2020-11-15T08:02:00Z">
            <w:rPr>
              <w:rFonts w:ascii="Times New Roman" w:hAnsi="Times New Roman" w:cs="Times New Roman"/>
            </w:rPr>
          </w:rPrChange>
        </w:rPr>
        <w:t xml:space="preserve"> hour every morning to watch top conferences videos</w:t>
      </w:r>
      <w:r w:rsidR="001A7A48" w:rsidRPr="006F486D">
        <w:rPr>
          <w:rFonts w:ascii="Times New Roman" w:hAnsi="Times New Roman" w:cs="Times New Roman"/>
          <w:color w:val="0000FF"/>
          <w:rPrChange w:id="139" w:author="Fiona" w:date="2020-11-15T08:02:00Z">
            <w:rPr>
              <w:rFonts w:ascii="Times New Roman" w:hAnsi="Times New Roman" w:cs="Times New Roman"/>
            </w:rPr>
          </w:rPrChange>
        </w:rPr>
        <w:t xml:space="preserve"> or some technology news</w:t>
      </w:r>
      <w:r w:rsidRPr="006F486D">
        <w:rPr>
          <w:rFonts w:ascii="Times New Roman" w:hAnsi="Times New Roman" w:cs="Times New Roman"/>
          <w:color w:val="0000FF"/>
          <w:rPrChange w:id="140" w:author="Fiona" w:date="2020-11-15T08:02:00Z">
            <w:rPr>
              <w:rFonts w:ascii="Times New Roman" w:hAnsi="Times New Roman" w:cs="Times New Roman"/>
            </w:rPr>
          </w:rPrChange>
        </w:rPr>
        <w:t>. If the video is strongly related to my professionals</w:t>
      </w:r>
      <w:r w:rsidR="00DB63CA" w:rsidRPr="006F486D">
        <w:rPr>
          <w:rFonts w:ascii="Times New Roman" w:hAnsi="Times New Roman" w:cs="Times New Roman"/>
          <w:color w:val="0000FF"/>
          <w:rPrChange w:id="141" w:author="Fiona" w:date="2020-11-15T08:02:00Z">
            <w:rPr>
              <w:rFonts w:ascii="Times New Roman" w:hAnsi="Times New Roman" w:cs="Times New Roman"/>
            </w:rPr>
          </w:rPrChange>
        </w:rPr>
        <w:t xml:space="preserve"> or my research interests</w:t>
      </w:r>
      <w:r w:rsidRPr="006F486D">
        <w:rPr>
          <w:rFonts w:ascii="Times New Roman" w:hAnsi="Times New Roman" w:cs="Times New Roman"/>
          <w:color w:val="0000FF"/>
          <w:rPrChange w:id="142" w:author="Fiona" w:date="2020-11-15T08:02:00Z">
            <w:rPr>
              <w:rFonts w:ascii="Times New Roman" w:hAnsi="Times New Roman" w:cs="Times New Roman"/>
            </w:rPr>
          </w:rPrChange>
        </w:rPr>
        <w:t xml:space="preserve">, I will read its paper even download its source code and learn some from it. </w:t>
      </w:r>
      <w:r w:rsidR="00323FBB" w:rsidRPr="006F486D">
        <w:rPr>
          <w:rFonts w:ascii="Times New Roman" w:hAnsi="Times New Roman" w:cs="Times New Roman"/>
          <w:color w:val="0000FF"/>
          <w:rPrChange w:id="143" w:author="Fiona" w:date="2020-11-15T08:02:00Z">
            <w:rPr>
              <w:rFonts w:ascii="Times New Roman" w:hAnsi="Times New Roman" w:cs="Times New Roman"/>
            </w:rPr>
          </w:rPrChange>
        </w:rPr>
        <w:t>Sometime these knowledge</w:t>
      </w:r>
      <w:r w:rsidR="005D6159" w:rsidRPr="006F486D">
        <w:rPr>
          <w:rFonts w:ascii="Times New Roman" w:hAnsi="Times New Roman" w:cs="Times New Roman"/>
          <w:color w:val="0000FF"/>
          <w:rPrChange w:id="144" w:author="Fiona" w:date="2020-11-15T08:02:00Z">
            <w:rPr>
              <w:rFonts w:ascii="Times New Roman" w:hAnsi="Times New Roman" w:cs="Times New Roman"/>
            </w:rPr>
          </w:rPrChange>
        </w:rPr>
        <w:t xml:space="preserve">s can interact and </w:t>
      </w:r>
      <w:r w:rsidR="008757BE" w:rsidRPr="006F486D">
        <w:rPr>
          <w:rFonts w:ascii="Times New Roman" w:hAnsi="Times New Roman" w:cs="Times New Roman"/>
          <w:color w:val="0000FF"/>
          <w:rPrChange w:id="145" w:author="Fiona" w:date="2020-11-15T08:02:00Z">
            <w:rPr>
              <w:rFonts w:ascii="Times New Roman" w:hAnsi="Times New Roman" w:cs="Times New Roman"/>
            </w:rPr>
          </w:rPrChange>
        </w:rPr>
        <w:t>develop new idea</w:t>
      </w:r>
      <w:r w:rsidR="00323FBB" w:rsidRPr="006F486D">
        <w:rPr>
          <w:rFonts w:ascii="Times New Roman" w:hAnsi="Times New Roman" w:cs="Times New Roman"/>
          <w:color w:val="0000FF"/>
          <w:rPrChange w:id="146" w:author="Fiona" w:date="2020-11-15T08:02:00Z">
            <w:rPr>
              <w:rFonts w:ascii="Times New Roman" w:hAnsi="Times New Roman" w:cs="Times New Roman"/>
            </w:rPr>
          </w:rPrChange>
        </w:rPr>
        <w:t>.</w:t>
      </w:r>
      <w:r w:rsidR="00FE353B" w:rsidRPr="006F486D">
        <w:rPr>
          <w:rFonts w:ascii="Times New Roman" w:hAnsi="Times New Roman" w:cs="Times New Roman"/>
          <w:color w:val="0000FF"/>
          <w:rPrChange w:id="147" w:author="Fiona" w:date="2020-11-15T08:02:00Z">
            <w:rPr>
              <w:rFonts w:ascii="Times New Roman" w:hAnsi="Times New Roman" w:cs="Times New Roman"/>
            </w:rPr>
          </w:rPrChange>
        </w:rPr>
        <w:t xml:space="preserve"> </w:t>
      </w:r>
      <w:r w:rsidRPr="006F486D">
        <w:rPr>
          <w:rFonts w:ascii="Times New Roman" w:hAnsi="Times New Roman" w:cs="Times New Roman"/>
          <w:color w:val="0000FF"/>
          <w:rPrChange w:id="148" w:author="Fiona" w:date="2020-11-15T08:02:00Z">
            <w:rPr>
              <w:rFonts w:ascii="Times New Roman" w:hAnsi="Times New Roman" w:cs="Times New Roman"/>
            </w:rPr>
          </w:rPrChange>
        </w:rPr>
        <w:t>This habit has been kept three years.</w:t>
      </w:r>
      <w:r w:rsidRPr="00E62C20">
        <w:rPr>
          <w:rFonts w:ascii="Times New Roman" w:hAnsi="Times New Roman" w:cs="Times New Roman"/>
        </w:rPr>
        <w:t xml:space="preserve"> </w:t>
      </w:r>
      <w:ins w:id="149" w:author="Fiona" w:date="2020-11-15T08:02:00Z">
        <w:r w:rsidR="006F486D">
          <w:rPr>
            <w:rFonts w:ascii="Times New Roman" w:hAnsi="Times New Roman" w:cs="Times New Roman" w:hint="eastAsia"/>
          </w:rPr>
          <w:t>太過籠統，</w:t>
        </w:r>
        <w:r w:rsidR="0098210A">
          <w:rPr>
            <w:rFonts w:ascii="Times New Roman" w:hAnsi="Times New Roman" w:cs="Times New Roman" w:hint="eastAsia"/>
          </w:rPr>
          <w:t>需要有例子，</w:t>
        </w:r>
        <w:r w:rsidR="006F486D">
          <w:rPr>
            <w:rFonts w:ascii="Times New Roman" w:hAnsi="Times New Roman" w:cs="Times New Roman" w:hint="eastAsia"/>
          </w:rPr>
          <w:t>要寫你學習一個什麼樣的</w:t>
        </w:r>
        <w:r w:rsidR="006F486D">
          <w:rPr>
            <w:rFonts w:ascii="Times New Roman" w:hAnsi="Times New Roman" w:cs="Times New Roman"/>
            <w:lang w:val="en-GB"/>
          </w:rPr>
          <w:t>topic</w:t>
        </w:r>
        <w:r w:rsidR="006F486D">
          <w:rPr>
            <w:rFonts w:ascii="Times New Roman" w:hAnsi="Times New Roman" w:cs="Times New Roman" w:hint="eastAsia"/>
            <w:lang w:val="en-GB"/>
          </w:rPr>
          <w:t>的例子，看了什麼影片，看了什麼論文</w:t>
        </w:r>
        <w:r w:rsidR="002B6E65">
          <w:rPr>
            <w:rFonts w:ascii="Times New Roman" w:hAnsi="Times New Roman" w:cs="Times New Roman" w:hint="eastAsia"/>
            <w:lang w:val="en-GB"/>
          </w:rPr>
          <w:t>，學到什麼。</w:t>
        </w:r>
      </w:ins>
      <w:r w:rsidRPr="00E62C20">
        <w:rPr>
          <w:rFonts w:ascii="Times New Roman" w:hAnsi="Times New Roman" w:cs="Times New Roman"/>
        </w:rPr>
        <w:t xml:space="preserve">In the first two years, I concentrated more on SLAM and robot perception. However, I gradually change my focus to machine learning and robot reasoning in this year because machine learning become powerful in computer vision in these decades. </w:t>
      </w:r>
      <w:r w:rsidRPr="00B41340">
        <w:rPr>
          <w:rFonts w:ascii="Times New Roman" w:hAnsi="Times New Roman" w:cs="Times New Roman"/>
          <w:color w:val="000000"/>
          <w:rPrChange w:id="150" w:author="Fiona" w:date="2020-11-15T08:04:00Z">
            <w:rPr>
              <w:rFonts w:ascii="Times New Roman" w:hAnsi="Times New Roman" w:cs="Times New Roman"/>
            </w:rPr>
          </w:rPrChange>
        </w:rPr>
        <w:t xml:space="preserve">I consider that machine learning will be broadly applied </w:t>
      </w:r>
      <w:r w:rsidR="006740D8" w:rsidRPr="00B41340">
        <w:rPr>
          <w:rFonts w:ascii="Times New Roman" w:hAnsi="Times New Roman" w:cs="Times New Roman"/>
          <w:color w:val="000000"/>
          <w:rPrChange w:id="151" w:author="Fiona" w:date="2020-11-15T08:04:00Z">
            <w:rPr>
              <w:rFonts w:ascii="Times New Roman" w:hAnsi="Times New Roman" w:cs="Times New Roman"/>
            </w:rPr>
          </w:rPrChange>
        </w:rPr>
        <w:t xml:space="preserve">in robot perception </w:t>
      </w:r>
      <w:r w:rsidRPr="00B41340">
        <w:rPr>
          <w:rFonts w:ascii="Times New Roman" w:hAnsi="Times New Roman" w:cs="Times New Roman"/>
          <w:color w:val="000000"/>
          <w:rPrChange w:id="152" w:author="Fiona" w:date="2020-11-15T08:04:00Z">
            <w:rPr>
              <w:rFonts w:ascii="Times New Roman" w:hAnsi="Times New Roman" w:cs="Times New Roman"/>
            </w:rPr>
          </w:rPrChange>
        </w:rPr>
        <w:t>in the future.</w:t>
      </w:r>
      <w:ins w:id="153" w:author="Fiona" w:date="2020-11-15T08:03:00Z">
        <w:r w:rsidR="00EA763A" w:rsidRPr="00B41340">
          <w:rPr>
            <w:rFonts w:ascii="Times New Roman" w:hAnsi="Times New Roman" w:cs="Times New Roman"/>
            <w:color w:val="000000"/>
            <w:rPrChange w:id="154" w:author="Fiona" w:date="2020-11-15T08:04:00Z">
              <w:rPr>
                <w:rFonts w:ascii="Times New Roman" w:hAnsi="Times New Roman" w:cs="Times New Roman"/>
                <w:color w:val="0000FF"/>
              </w:rPr>
            </w:rPrChange>
          </w:rPr>
          <w:t xml:space="preserve"> </w:t>
        </w:r>
      </w:ins>
    </w:p>
    <w:p w14:paraId="3561D029" w14:textId="77777777" w:rsidR="00540926" w:rsidRPr="005F04AC" w:rsidRDefault="00540926" w:rsidP="00540926">
      <w:pPr>
        <w:snapToGrid w:val="0"/>
        <w:jc w:val="both"/>
        <w:rPr>
          <w:rFonts w:ascii="Times New Roman" w:hAnsi="Times New Roman" w:cs="Times New Roman"/>
        </w:rPr>
      </w:pPr>
    </w:p>
    <w:p w14:paraId="4013883A" w14:textId="7A5BA737" w:rsidR="00F532F4" w:rsidRDefault="00540926" w:rsidP="00540926">
      <w:pPr>
        <w:snapToGrid w:val="0"/>
        <w:jc w:val="both"/>
        <w:rPr>
          <w:ins w:id="155" w:author="Fiona" w:date="2020-11-15T08:05:00Z"/>
          <w:rFonts w:ascii="Times New Roman" w:hAnsi="Times New Roman" w:cs="Times New Roman"/>
          <w:lang w:val="en-GB"/>
        </w:rPr>
      </w:pPr>
      <w:r w:rsidRPr="00F95396">
        <w:rPr>
          <w:rFonts w:ascii="Times New Roman" w:hAnsi="Times New Roman" w:cs="Times New Roman"/>
          <w:color w:val="0000FF"/>
          <w:rPrChange w:id="156" w:author="Fiona" w:date="2020-11-15T08:04:00Z">
            <w:rPr>
              <w:rFonts w:ascii="Times New Roman" w:hAnsi="Times New Roman" w:cs="Times New Roman"/>
            </w:rPr>
          </w:rPrChange>
        </w:rPr>
        <w:t>My research journey started from Robotics Lab under Prof. Han-Pang Huang in the graduate school of Mechanical Engineering at National Taiwan University (NTU).</w:t>
      </w:r>
      <w:r w:rsidRPr="005F04AC">
        <w:rPr>
          <w:rFonts w:ascii="Times New Roman" w:hAnsi="Times New Roman" w:cs="Times New Roman"/>
        </w:rPr>
        <w:t xml:space="preserve"> </w:t>
      </w:r>
      <w:ins w:id="157" w:author="Fiona" w:date="2020-11-15T08:05:00Z">
        <w:r w:rsidR="00A31FBA">
          <w:rPr>
            <w:rFonts w:ascii="Times New Roman" w:hAnsi="Times New Roman" w:cs="Times New Roman" w:hint="eastAsia"/>
          </w:rPr>
          <w:t>如果你有碩士學歷，這是你的申請優勢，建議在</w:t>
        </w:r>
        <w:r w:rsidR="00A31FBA">
          <w:rPr>
            <w:rFonts w:ascii="Times New Roman" w:hAnsi="Times New Roman" w:cs="Times New Roman"/>
            <w:lang w:val="en-GB"/>
          </w:rPr>
          <w:t>statement</w:t>
        </w:r>
        <w:r w:rsidR="00A31FBA">
          <w:rPr>
            <w:rFonts w:ascii="Times New Roman" w:hAnsi="Times New Roman" w:cs="Times New Roman" w:hint="eastAsia"/>
            <w:lang w:val="en-GB"/>
          </w:rPr>
          <w:t>前面一點就要提到。</w:t>
        </w:r>
      </w:ins>
    </w:p>
    <w:p w14:paraId="292AE97C" w14:textId="6E4C014D" w:rsidR="00217226" w:rsidRDefault="00217226" w:rsidP="00540926">
      <w:pPr>
        <w:snapToGrid w:val="0"/>
        <w:jc w:val="both"/>
        <w:rPr>
          <w:ins w:id="158" w:author="Fiona" w:date="2020-11-15T08:05:00Z"/>
          <w:rFonts w:ascii="Times New Roman" w:hAnsi="Times New Roman" w:cs="Times New Roman"/>
          <w:lang w:val="en-GB"/>
        </w:rPr>
      </w:pPr>
    </w:p>
    <w:p w14:paraId="74DADD35" w14:textId="31B68D66" w:rsidR="00217226" w:rsidRDefault="00217226" w:rsidP="00540926">
      <w:pPr>
        <w:snapToGrid w:val="0"/>
        <w:jc w:val="both"/>
        <w:rPr>
          <w:ins w:id="159" w:author="Fiona" w:date="2020-11-15T08:05:00Z"/>
          <w:rFonts w:ascii="Times New Roman" w:hAnsi="Times New Roman" w:cs="Times New Roman"/>
          <w:lang w:val="en-GB"/>
        </w:rPr>
      </w:pPr>
      <w:ins w:id="160" w:author="Fiona" w:date="2020-11-15T08:05:00Z">
        <w:r>
          <w:rPr>
            <w:rFonts w:ascii="Times New Roman" w:hAnsi="Times New Roman" w:cs="Times New Roman" w:hint="eastAsia"/>
            <w:lang w:val="en-GB"/>
          </w:rPr>
          <w:t>提的方式是提供工作</w:t>
        </w:r>
        <w:r>
          <w:rPr>
            <w:rFonts w:ascii="Times New Roman" w:hAnsi="Times New Roman" w:cs="Times New Roman" w:hint="eastAsia"/>
            <w:lang w:val="en-GB"/>
          </w:rPr>
          <w:t>/</w:t>
        </w:r>
        <w:r>
          <w:rPr>
            <w:rFonts w:ascii="Times New Roman" w:hAnsi="Times New Roman" w:cs="Times New Roman" w:hint="eastAsia"/>
            <w:lang w:val="en-GB"/>
          </w:rPr>
          <w:t>研究經驗的</w:t>
        </w:r>
        <w:r>
          <w:rPr>
            <w:rFonts w:ascii="Times New Roman" w:hAnsi="Times New Roman" w:cs="Times New Roman" w:hint="eastAsia"/>
            <w:lang w:val="en-GB"/>
          </w:rPr>
          <w:t>s</w:t>
        </w:r>
        <w:r>
          <w:rPr>
            <w:rFonts w:ascii="Times New Roman" w:hAnsi="Times New Roman" w:cs="Times New Roman"/>
            <w:lang w:val="en-GB"/>
          </w:rPr>
          <w:t>ummary</w:t>
        </w:r>
        <w:r>
          <w:rPr>
            <w:rFonts w:ascii="Times New Roman" w:hAnsi="Times New Roman" w:cs="Times New Roman" w:hint="eastAsia"/>
            <w:lang w:val="en-GB"/>
          </w:rPr>
          <w:t>。</w:t>
        </w:r>
      </w:ins>
    </w:p>
    <w:p w14:paraId="435B4232" w14:textId="1F073E39" w:rsidR="00217226" w:rsidRDefault="00217226" w:rsidP="00540926">
      <w:pPr>
        <w:snapToGrid w:val="0"/>
        <w:jc w:val="both"/>
        <w:rPr>
          <w:ins w:id="161" w:author="Fiona" w:date="2020-11-15T08:05:00Z"/>
          <w:rFonts w:ascii="Times New Roman" w:hAnsi="Times New Roman" w:cs="Times New Roman"/>
          <w:lang w:val="en-GB"/>
        </w:rPr>
      </w:pPr>
    </w:p>
    <w:p w14:paraId="423E3D8D" w14:textId="77777777" w:rsidR="00217226" w:rsidRPr="00362282" w:rsidRDefault="00217226" w:rsidP="0026220D">
      <w:pPr>
        <w:pStyle w:val="NormalWeb"/>
        <w:spacing w:before="0" w:beforeAutospacing="0" w:after="0" w:afterAutospacing="0" w:line="240" w:lineRule="exact"/>
        <w:jc w:val="both"/>
        <w:rPr>
          <w:ins w:id="162" w:author="Fiona" w:date="2020-11-15T08:05:00Z"/>
          <w:rFonts w:ascii="Times New Roman" w:hAnsi="Times New Roman" w:cs="Times New Roman"/>
          <w:color w:val="000000"/>
          <w:shd w:val="clear" w:color="auto" w:fill="FFFFFF"/>
          <w:lang w:val="en-GB"/>
        </w:rPr>
      </w:pPr>
      <w:bookmarkStart w:id="163" w:name="_Hlk21599063"/>
      <w:bookmarkStart w:id="164" w:name="_Hlk531081141"/>
      <w:ins w:id="165" w:author="Fiona" w:date="2020-11-15T08:05:00Z">
        <w:r w:rsidRPr="00362282">
          <w:rPr>
            <w:rFonts w:ascii="Times New Roman" w:hAnsi="Times New Roman" w:cs="Times New Roman"/>
            <w:color w:val="000000"/>
            <w:shd w:val="clear" w:color="auto" w:fill="FFFFFF"/>
          </w:rPr>
          <w:lastRenderedPageBreak/>
          <w:t>可以在一開始先跟評審介紹你有什麼學術</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研究</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工作背景，寫一個背景的</w:t>
        </w:r>
        <w:r w:rsidRPr="00362282">
          <w:rPr>
            <w:rFonts w:ascii="Times New Roman" w:hAnsi="Times New Roman" w:cs="Times New Roman"/>
            <w:color w:val="000000"/>
            <w:shd w:val="clear" w:color="auto" w:fill="FFFFFF"/>
            <w:lang w:val="en-GB"/>
          </w:rPr>
          <w:t>summary</w:t>
        </w:r>
        <w:r w:rsidRPr="00362282">
          <w:rPr>
            <w:rFonts w:ascii="Times New Roman" w:hAnsi="Times New Roman" w:cs="Times New Roman"/>
            <w:color w:val="000000"/>
            <w:shd w:val="clear" w:color="auto" w:fill="FFFFFF"/>
            <w:lang w:val="en-GB"/>
          </w:rPr>
          <w:t>。</w:t>
        </w:r>
      </w:ins>
    </w:p>
    <w:p w14:paraId="68CC16A6" w14:textId="77777777" w:rsidR="00217226" w:rsidRPr="00362282" w:rsidRDefault="00217226" w:rsidP="0026220D">
      <w:pPr>
        <w:pStyle w:val="NormalWeb"/>
        <w:spacing w:before="0" w:beforeAutospacing="0" w:after="0" w:afterAutospacing="0" w:line="240" w:lineRule="exact"/>
        <w:jc w:val="both"/>
        <w:rPr>
          <w:ins w:id="166" w:author="Fiona" w:date="2020-11-15T08:05:00Z"/>
          <w:rFonts w:ascii="Times New Roman" w:hAnsi="Times New Roman" w:cs="Times New Roman"/>
          <w:color w:val="000000"/>
          <w:shd w:val="clear" w:color="auto" w:fill="FFFFFF"/>
        </w:rPr>
      </w:pPr>
    </w:p>
    <w:p w14:paraId="788DC2A1" w14:textId="77777777" w:rsidR="00217226" w:rsidRPr="00362282" w:rsidRDefault="00217226" w:rsidP="0026220D">
      <w:pPr>
        <w:pStyle w:val="NormalWeb"/>
        <w:spacing w:before="0" w:beforeAutospacing="0" w:after="0" w:afterAutospacing="0" w:line="240" w:lineRule="exact"/>
        <w:jc w:val="both"/>
        <w:rPr>
          <w:ins w:id="167" w:author="Fiona" w:date="2020-11-15T08:05:00Z"/>
          <w:rFonts w:ascii="Times New Roman" w:hAnsi="Times New Roman" w:cs="Times New Roman"/>
          <w:color w:val="000000"/>
          <w:shd w:val="clear" w:color="auto" w:fill="FFFFFF"/>
        </w:rPr>
      </w:pPr>
      <w:bookmarkStart w:id="168" w:name="_Hlk23323728"/>
      <w:ins w:id="169" w:author="Fiona" w:date="2020-11-15T08:05:00Z">
        <w:r w:rsidRPr="00362282">
          <w:rPr>
            <w:rFonts w:ascii="Times New Roman" w:hAnsi="Times New Roman" w:cs="Times New Roman"/>
            <w:color w:val="000000"/>
            <w:shd w:val="clear" w:color="auto" w:fill="FFFFFF"/>
          </w:rPr>
          <w:t>學術</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研究</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工作背景的</w:t>
        </w:r>
        <w:r w:rsidRPr="00362282">
          <w:rPr>
            <w:rFonts w:ascii="Times New Roman" w:hAnsi="Times New Roman" w:cs="Times New Roman"/>
            <w:color w:val="000000"/>
            <w:shd w:val="clear" w:color="auto" w:fill="FFFFFF"/>
          </w:rPr>
          <w:t>summary</w:t>
        </w:r>
        <w:r w:rsidRPr="00362282">
          <w:rPr>
            <w:rFonts w:ascii="Times New Roman" w:hAnsi="Times New Roman" w:cs="Times New Roman"/>
            <w:color w:val="000000"/>
            <w:shd w:val="clear" w:color="auto" w:fill="FFFFFF"/>
          </w:rPr>
          <w:t>要「簡短」，但是不要「籠統」。</w:t>
        </w:r>
      </w:ins>
    </w:p>
    <w:p w14:paraId="7170A301" w14:textId="77777777" w:rsidR="00217226" w:rsidRPr="00362282" w:rsidRDefault="00217226" w:rsidP="0026220D">
      <w:pPr>
        <w:pStyle w:val="NormalWeb"/>
        <w:spacing w:before="0" w:beforeAutospacing="0" w:after="0" w:afterAutospacing="0" w:line="240" w:lineRule="exact"/>
        <w:jc w:val="both"/>
        <w:rPr>
          <w:ins w:id="170" w:author="Fiona" w:date="2020-11-15T08:05:00Z"/>
          <w:rFonts w:ascii="Times New Roman" w:hAnsi="Times New Roman" w:cs="Times New Roman"/>
          <w:color w:val="000000"/>
          <w:shd w:val="clear" w:color="auto" w:fill="FFFFFF"/>
        </w:rPr>
      </w:pPr>
    </w:p>
    <w:p w14:paraId="092A5BC5" w14:textId="77777777" w:rsidR="00217226" w:rsidRPr="00362282" w:rsidRDefault="00217226" w:rsidP="0026220D">
      <w:pPr>
        <w:pStyle w:val="NormalWeb"/>
        <w:spacing w:before="0" w:beforeAutospacing="0" w:after="0" w:afterAutospacing="0" w:line="240" w:lineRule="exact"/>
        <w:jc w:val="both"/>
        <w:rPr>
          <w:ins w:id="171" w:author="Fiona" w:date="2020-11-15T08:05:00Z"/>
          <w:rFonts w:ascii="Times New Roman" w:hAnsi="Times New Roman" w:cs="Times New Roman"/>
          <w:color w:val="000000"/>
          <w:shd w:val="clear" w:color="auto" w:fill="FFFFFF"/>
        </w:rPr>
      </w:pPr>
      <w:ins w:id="172" w:author="Fiona" w:date="2020-11-15T08:05:00Z">
        <w:r w:rsidRPr="00362282">
          <w:rPr>
            <w:rFonts w:ascii="Times New Roman" w:hAnsi="Times New Roman" w:cs="Times New Roman"/>
            <w:color w:val="000000"/>
            <w:shd w:val="clear" w:color="auto" w:fill="FFFFFF"/>
          </w:rPr>
          <w:t>籠統寫法：</w:t>
        </w:r>
      </w:ins>
    </w:p>
    <w:p w14:paraId="390F5887" w14:textId="77777777" w:rsidR="00217226" w:rsidRPr="00362282" w:rsidRDefault="00217226" w:rsidP="00217226">
      <w:pPr>
        <w:pStyle w:val="NormalWeb"/>
        <w:numPr>
          <w:ilvl w:val="0"/>
          <w:numId w:val="3"/>
        </w:numPr>
        <w:spacing w:before="0" w:beforeAutospacing="0" w:after="0" w:afterAutospacing="0" w:line="240" w:lineRule="exact"/>
        <w:jc w:val="both"/>
        <w:rPr>
          <w:ins w:id="173" w:author="Fiona" w:date="2020-11-15T08:05:00Z"/>
          <w:rFonts w:ascii="Times New Roman" w:hAnsi="Times New Roman" w:cs="Times New Roman"/>
          <w:color w:val="000000"/>
          <w:shd w:val="clear" w:color="auto" w:fill="FFFFFF"/>
        </w:rPr>
      </w:pPr>
      <w:ins w:id="174" w:author="Fiona" w:date="2020-11-15T08:05:00Z">
        <w:r w:rsidRPr="00362282">
          <w:rPr>
            <w:rFonts w:ascii="Times New Roman" w:hAnsi="Times New Roman" w:cs="Times New Roman"/>
            <w:color w:val="000000"/>
            <w:shd w:val="clear" w:color="auto" w:fill="FFFFFF"/>
          </w:rPr>
          <w:t>我碩論研究探討很多很重要的議題，使用了很多分析方法。</w:t>
        </w:r>
      </w:ins>
    </w:p>
    <w:p w14:paraId="1CC40338" w14:textId="77777777" w:rsidR="00217226" w:rsidRPr="00362282" w:rsidRDefault="00217226" w:rsidP="00217226">
      <w:pPr>
        <w:pStyle w:val="NormalWeb"/>
        <w:numPr>
          <w:ilvl w:val="0"/>
          <w:numId w:val="3"/>
        </w:numPr>
        <w:spacing w:before="0" w:beforeAutospacing="0" w:after="0" w:afterAutospacing="0" w:line="240" w:lineRule="exact"/>
        <w:jc w:val="both"/>
        <w:rPr>
          <w:ins w:id="175" w:author="Fiona" w:date="2020-11-15T08:05:00Z"/>
          <w:rFonts w:ascii="Times New Roman" w:hAnsi="Times New Roman" w:cs="Times New Roman"/>
          <w:color w:val="000000"/>
          <w:shd w:val="clear" w:color="auto" w:fill="FFFFFF"/>
        </w:rPr>
      </w:pPr>
      <w:ins w:id="176" w:author="Fiona" w:date="2020-11-15T08:05:00Z">
        <w:r w:rsidRPr="00362282">
          <w:rPr>
            <w:rFonts w:ascii="Times New Roman" w:hAnsi="Times New Roman" w:cs="Times New Roman"/>
            <w:color w:val="000000"/>
            <w:shd w:val="clear" w:color="auto" w:fill="FFFFFF"/>
          </w:rPr>
          <w:t>我的碩士學歷對未來的研究非常有幫助，為我奠定良好的學術基礎。</w:t>
        </w:r>
      </w:ins>
    </w:p>
    <w:p w14:paraId="26BC3C75" w14:textId="77777777" w:rsidR="00217226" w:rsidRPr="00362282" w:rsidRDefault="00217226" w:rsidP="0026220D">
      <w:pPr>
        <w:pStyle w:val="NormalWeb"/>
        <w:spacing w:before="0" w:beforeAutospacing="0" w:after="0" w:afterAutospacing="0" w:line="240" w:lineRule="exact"/>
        <w:jc w:val="both"/>
        <w:rPr>
          <w:ins w:id="177" w:author="Fiona" w:date="2020-11-15T08:05:00Z"/>
          <w:rFonts w:ascii="Times New Roman" w:hAnsi="Times New Roman" w:cs="Times New Roman"/>
          <w:color w:val="000000"/>
          <w:shd w:val="clear" w:color="auto" w:fill="FFFFFF"/>
        </w:rPr>
      </w:pPr>
    </w:p>
    <w:p w14:paraId="1E68286D" w14:textId="77777777" w:rsidR="00217226" w:rsidRPr="00362282" w:rsidRDefault="00217226" w:rsidP="0026220D">
      <w:pPr>
        <w:pStyle w:val="NormalWeb"/>
        <w:spacing w:before="0" w:beforeAutospacing="0" w:after="0" w:afterAutospacing="0" w:line="240" w:lineRule="exact"/>
        <w:jc w:val="both"/>
        <w:rPr>
          <w:ins w:id="178" w:author="Fiona" w:date="2020-11-15T08:05:00Z"/>
          <w:rFonts w:ascii="Times New Roman" w:hAnsi="Times New Roman" w:cs="Times New Roman"/>
          <w:color w:val="000000"/>
          <w:shd w:val="clear" w:color="auto" w:fill="FFFFFF"/>
        </w:rPr>
      </w:pPr>
      <w:ins w:id="179" w:author="Fiona" w:date="2020-11-15T08:05:00Z">
        <w:r w:rsidRPr="00362282">
          <w:rPr>
            <w:rFonts w:ascii="Times New Roman" w:hAnsi="Times New Roman" w:cs="Times New Roman"/>
            <w:color w:val="000000"/>
            <w:shd w:val="clear" w:color="auto" w:fill="FFFFFF"/>
          </w:rPr>
          <w:t>簡短寫法：</w:t>
        </w:r>
      </w:ins>
    </w:p>
    <w:p w14:paraId="1CE3A1DC" w14:textId="77777777" w:rsidR="00217226" w:rsidRPr="00362282" w:rsidRDefault="00217226" w:rsidP="00217226">
      <w:pPr>
        <w:pStyle w:val="NormalWeb"/>
        <w:numPr>
          <w:ilvl w:val="0"/>
          <w:numId w:val="4"/>
        </w:numPr>
        <w:spacing w:before="0" w:beforeAutospacing="0" w:after="0" w:afterAutospacing="0" w:line="240" w:lineRule="exact"/>
        <w:jc w:val="both"/>
        <w:rPr>
          <w:ins w:id="180" w:author="Fiona" w:date="2020-11-15T08:05:00Z"/>
          <w:rFonts w:ascii="Times New Roman" w:hAnsi="Times New Roman" w:cs="Times New Roman"/>
          <w:color w:val="000000"/>
          <w:shd w:val="clear" w:color="auto" w:fill="FFFFFF"/>
        </w:rPr>
      </w:pPr>
      <w:ins w:id="181" w:author="Fiona" w:date="2020-11-15T08:05:00Z">
        <w:r w:rsidRPr="00362282">
          <w:rPr>
            <w:rFonts w:ascii="Times New Roman" w:hAnsi="Times New Roman" w:cs="Times New Roman"/>
            <w:color w:val="000000"/>
            <w:shd w:val="clear" w:color="auto" w:fill="FFFFFF"/>
          </w:rPr>
          <w:t>我碩論研究探討</w:t>
        </w:r>
        <w:r w:rsidRPr="00362282">
          <w:rPr>
            <w:rFonts w:ascii="Times New Roman" w:hAnsi="Times New Roman" w:cs="Times New Roman"/>
            <w:color w:val="000000"/>
            <w:shd w:val="clear" w:color="auto" w:fill="FFFFFF"/>
          </w:rPr>
          <w:t>A</w:t>
        </w:r>
        <w:r w:rsidRPr="00362282">
          <w:rPr>
            <w:rFonts w:ascii="Times New Roman" w:hAnsi="Times New Roman" w:cs="Times New Roman"/>
            <w:color w:val="000000"/>
            <w:shd w:val="clear" w:color="auto" w:fill="FFFFFF"/>
          </w:rPr>
          <w:t>方法是否可以用來改善</w:t>
        </w:r>
        <w:r w:rsidRPr="00362282">
          <w:rPr>
            <w:rFonts w:ascii="Times New Roman" w:hAnsi="Times New Roman" w:cs="Times New Roman"/>
            <w:color w:val="000000"/>
            <w:shd w:val="clear" w:color="auto" w:fill="FFFFFF"/>
          </w:rPr>
          <w:t>B</w:t>
        </w:r>
        <w:r w:rsidRPr="00362282">
          <w:rPr>
            <w:rFonts w:ascii="Times New Roman" w:hAnsi="Times New Roman" w:cs="Times New Roman"/>
            <w:color w:val="000000"/>
            <w:shd w:val="clear" w:color="auto" w:fill="FFFFFF"/>
          </w:rPr>
          <w:t>狀況。</w:t>
        </w:r>
      </w:ins>
    </w:p>
    <w:p w14:paraId="63C53A9A" w14:textId="77777777" w:rsidR="00217226" w:rsidRPr="00362282" w:rsidRDefault="00217226" w:rsidP="00217226">
      <w:pPr>
        <w:pStyle w:val="NormalWeb"/>
        <w:numPr>
          <w:ilvl w:val="0"/>
          <w:numId w:val="4"/>
        </w:numPr>
        <w:spacing w:before="0" w:beforeAutospacing="0" w:after="0" w:afterAutospacing="0" w:line="240" w:lineRule="exact"/>
        <w:jc w:val="both"/>
        <w:rPr>
          <w:ins w:id="182" w:author="Fiona" w:date="2020-11-15T08:05:00Z"/>
          <w:rFonts w:ascii="Times New Roman" w:hAnsi="Times New Roman" w:cs="Times New Roman"/>
          <w:color w:val="000000"/>
          <w:shd w:val="clear" w:color="auto" w:fill="FFFFFF"/>
        </w:rPr>
      </w:pPr>
      <w:ins w:id="183" w:author="Fiona" w:date="2020-11-15T08:05:00Z">
        <w:r w:rsidRPr="00362282">
          <w:rPr>
            <w:rFonts w:ascii="Times New Roman" w:hAnsi="Times New Roman" w:cs="Times New Roman"/>
            <w:color w:val="000000"/>
            <w:shd w:val="clear" w:color="auto" w:fill="FFFFFF"/>
          </w:rPr>
          <w:t>我有</w:t>
        </w:r>
        <w:r w:rsidRPr="00362282">
          <w:rPr>
            <w:rFonts w:ascii="Times New Roman" w:hAnsi="Times New Roman" w:cs="Times New Roman"/>
            <w:color w:val="000000"/>
            <w:shd w:val="clear" w:color="auto" w:fill="FFFFFF"/>
          </w:rPr>
          <w:t>J</w:t>
        </w:r>
        <w:r w:rsidRPr="00362282">
          <w:rPr>
            <w:rFonts w:ascii="Times New Roman" w:hAnsi="Times New Roman" w:cs="Times New Roman"/>
            <w:color w:val="000000"/>
            <w:shd w:val="clear" w:color="auto" w:fill="FFFFFF"/>
          </w:rPr>
          <w:t>公司</w:t>
        </w:r>
        <w:r w:rsidRPr="00362282">
          <w:rPr>
            <w:rFonts w:ascii="Times New Roman" w:hAnsi="Times New Roman" w:cs="Times New Roman"/>
            <w:color w:val="000000"/>
            <w:shd w:val="clear" w:color="auto" w:fill="FFFFFF"/>
          </w:rPr>
          <w:t xml:space="preserve"> (</w:t>
        </w:r>
        <w:r w:rsidRPr="00362282">
          <w:rPr>
            <w:rFonts w:ascii="Times New Roman" w:hAnsi="Times New Roman" w:cs="Times New Roman"/>
            <w:color w:val="000000"/>
            <w:shd w:val="clear" w:color="auto" w:fill="FFFFFF"/>
          </w:rPr>
          <w:t>公司是做</w:t>
        </w:r>
        <w:r w:rsidRPr="00362282">
          <w:rPr>
            <w:rFonts w:ascii="Times New Roman" w:hAnsi="Times New Roman" w:cs="Times New Roman"/>
            <w:color w:val="000000"/>
            <w:shd w:val="clear" w:color="auto" w:fill="FFFFFF"/>
          </w:rPr>
          <w:t>I</w:t>
        </w:r>
        <w:r w:rsidRPr="00362282">
          <w:rPr>
            <w:rFonts w:ascii="Times New Roman" w:hAnsi="Times New Roman" w:cs="Times New Roman"/>
            <w:color w:val="000000"/>
            <w:shd w:val="clear" w:color="auto" w:fill="FFFFFF"/>
          </w:rPr>
          <w:t>的</w:t>
        </w:r>
        <w:r w:rsidRPr="00362282">
          <w:rPr>
            <w:rFonts w:ascii="Times New Roman" w:hAnsi="Times New Roman" w:cs="Times New Roman"/>
            <w:color w:val="000000"/>
            <w:shd w:val="clear" w:color="auto" w:fill="FFFFFF"/>
          </w:rPr>
          <w:t xml:space="preserve">) </w:t>
        </w:r>
        <w:r w:rsidRPr="00362282">
          <w:rPr>
            <w:rFonts w:ascii="Times New Roman" w:hAnsi="Times New Roman" w:cs="Times New Roman"/>
            <w:color w:val="000000"/>
            <w:shd w:val="clear" w:color="auto" w:fill="FFFFFF"/>
          </w:rPr>
          <w:t>三年的工作經驗，我的職位是</w:t>
        </w:r>
        <w:r w:rsidRPr="00362282">
          <w:rPr>
            <w:rFonts w:ascii="Times New Roman" w:hAnsi="Times New Roman" w:cs="Times New Roman"/>
            <w:color w:val="000000"/>
            <w:shd w:val="clear" w:color="auto" w:fill="FFFFFF"/>
          </w:rPr>
          <w:t>K</w:t>
        </w:r>
        <w:r w:rsidRPr="00362282">
          <w:rPr>
            <w:rFonts w:ascii="Times New Roman" w:hAnsi="Times New Roman" w:cs="Times New Roman"/>
            <w:color w:val="000000"/>
            <w:shd w:val="clear" w:color="auto" w:fill="FFFFFF"/>
          </w:rPr>
          <w:t>。我在工作經驗之中獲得</w:t>
        </w:r>
        <w:r w:rsidRPr="00362282">
          <w:rPr>
            <w:rFonts w:ascii="Times New Roman" w:hAnsi="Times New Roman" w:cs="Times New Roman"/>
            <w:color w:val="000000"/>
            <w:shd w:val="clear" w:color="auto" w:fill="FFFFFF"/>
          </w:rPr>
          <w:t>L</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M</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N</w:t>
        </w:r>
        <w:r w:rsidRPr="00362282">
          <w:rPr>
            <w:rFonts w:ascii="Times New Roman" w:hAnsi="Times New Roman" w:cs="Times New Roman"/>
            <w:color w:val="000000"/>
            <w:shd w:val="clear" w:color="auto" w:fill="FFFFFF"/>
          </w:rPr>
          <w:t>能力，但是我發現我還缺乏</w:t>
        </w:r>
        <w:r w:rsidRPr="00362282">
          <w:rPr>
            <w:rFonts w:ascii="Times New Roman" w:hAnsi="Times New Roman" w:cs="Times New Roman"/>
            <w:color w:val="000000"/>
            <w:shd w:val="clear" w:color="auto" w:fill="FFFFFF"/>
          </w:rPr>
          <w:t>O</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P</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Q</w:t>
        </w:r>
        <w:r w:rsidRPr="00362282">
          <w:rPr>
            <w:rFonts w:ascii="Times New Roman" w:hAnsi="Times New Roman" w:cs="Times New Roman"/>
            <w:color w:val="000000"/>
            <w:shd w:val="clear" w:color="auto" w:fill="FFFFFF"/>
          </w:rPr>
          <w:t>的能力，因此我想要申請貴校，打好</w:t>
        </w:r>
        <w:r w:rsidRPr="00362282">
          <w:rPr>
            <w:rFonts w:ascii="Times New Roman" w:hAnsi="Times New Roman" w:cs="Times New Roman"/>
            <w:color w:val="000000"/>
            <w:shd w:val="clear" w:color="auto" w:fill="FFFFFF"/>
          </w:rPr>
          <w:t>O</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P</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Q</w:t>
        </w:r>
        <w:r w:rsidRPr="00362282">
          <w:rPr>
            <w:rFonts w:ascii="Times New Roman" w:hAnsi="Times New Roman" w:cs="Times New Roman"/>
            <w:color w:val="000000"/>
            <w:shd w:val="clear" w:color="auto" w:fill="FFFFFF"/>
          </w:rPr>
          <w:t>的基礎。</w:t>
        </w:r>
        <w:bookmarkEnd w:id="163"/>
      </w:ins>
    </w:p>
    <w:bookmarkEnd w:id="164"/>
    <w:bookmarkEnd w:id="168"/>
    <w:p w14:paraId="73EAE42D" w14:textId="2CD6A9D6" w:rsidR="00217226" w:rsidRDefault="00217226" w:rsidP="00540926">
      <w:pPr>
        <w:snapToGrid w:val="0"/>
        <w:jc w:val="both"/>
        <w:rPr>
          <w:ins w:id="184" w:author="Fiona" w:date="2020-11-15T08:05:00Z"/>
          <w:rFonts w:ascii="Times New Roman" w:hAnsi="Times New Roman" w:cs="Times New Roman"/>
          <w:lang w:val="en-GB"/>
        </w:rPr>
      </w:pPr>
    </w:p>
    <w:p w14:paraId="48B332D1" w14:textId="1DB16308" w:rsidR="00085ECB" w:rsidRDefault="00085ECB" w:rsidP="00540926">
      <w:pPr>
        <w:snapToGrid w:val="0"/>
        <w:jc w:val="both"/>
        <w:rPr>
          <w:ins w:id="185" w:author="Fiona" w:date="2020-11-15T08:04:00Z"/>
          <w:rFonts w:ascii="Times New Roman" w:hAnsi="Times New Roman" w:cs="Times New Roman"/>
        </w:rPr>
      </w:pPr>
    </w:p>
    <w:p w14:paraId="3B24E61A" w14:textId="17DE5105" w:rsidR="00085ECB" w:rsidRPr="00851A7D" w:rsidRDefault="00F33E63" w:rsidP="0026220D">
      <w:pPr>
        <w:spacing w:line="240" w:lineRule="exact"/>
        <w:rPr>
          <w:ins w:id="186" w:author="Fiona" w:date="2020-11-15T08:04:00Z"/>
          <w:rFonts w:ascii="Times New Roman" w:hAnsi="Times New Roman"/>
          <w:color w:val="000000"/>
          <w:szCs w:val="24"/>
        </w:rPr>
      </w:pPr>
      <w:bookmarkStart w:id="187" w:name="_Hlk20632394"/>
      <w:bookmarkStart w:id="188" w:name="_Hlk530579381"/>
      <w:ins w:id="189" w:author="Fiona" w:date="2020-11-15T08:05:00Z">
        <w:r>
          <w:rPr>
            <w:rFonts w:ascii="Times New Roman" w:hAnsi="Times New Roman" w:hint="eastAsia"/>
            <w:color w:val="000000"/>
            <w:szCs w:val="24"/>
          </w:rPr>
          <w:t>另外，</w:t>
        </w:r>
      </w:ins>
      <w:ins w:id="190" w:author="Fiona" w:date="2020-11-15T08:04:00Z">
        <w:r w:rsidR="00085ECB" w:rsidRPr="00851A7D">
          <w:rPr>
            <w:rFonts w:ascii="Times New Roman" w:hAnsi="Times New Roman"/>
            <w:color w:val="000000"/>
            <w:szCs w:val="24"/>
          </w:rPr>
          <w:t xml:space="preserve">Graduate school </w:t>
        </w:r>
        <w:r w:rsidR="00085ECB" w:rsidRPr="00851A7D">
          <w:rPr>
            <w:rFonts w:ascii="Times New Roman" w:hAnsi="Times New Roman"/>
            <w:color w:val="000000"/>
            <w:szCs w:val="24"/>
          </w:rPr>
          <w:t>是研究所，包含碩士、博士及其它學士後的學位。不要把</w:t>
        </w:r>
        <w:r w:rsidR="00085ECB" w:rsidRPr="00851A7D">
          <w:rPr>
            <w:rFonts w:ascii="Times New Roman" w:hAnsi="Times New Roman"/>
            <w:color w:val="000000"/>
            <w:szCs w:val="24"/>
          </w:rPr>
          <w:t xml:space="preserve">graduate school </w:t>
        </w:r>
        <w:r w:rsidR="00085ECB" w:rsidRPr="00851A7D">
          <w:rPr>
            <w:rFonts w:ascii="Times New Roman" w:hAnsi="Times New Roman"/>
            <w:color w:val="000000"/>
            <w:szCs w:val="24"/>
          </w:rPr>
          <w:t>等同於碩士，或是</w:t>
        </w:r>
        <w:r w:rsidR="00085ECB" w:rsidRPr="00851A7D">
          <w:rPr>
            <w:rFonts w:ascii="Times New Roman" w:hAnsi="Times New Roman"/>
            <w:color w:val="000000"/>
            <w:szCs w:val="24"/>
          </w:rPr>
          <w:t xml:space="preserve">graduate degree </w:t>
        </w:r>
        <w:r w:rsidR="00085ECB" w:rsidRPr="00851A7D">
          <w:rPr>
            <w:rFonts w:ascii="Times New Roman" w:hAnsi="Times New Roman"/>
            <w:color w:val="000000"/>
            <w:szCs w:val="24"/>
          </w:rPr>
          <w:t>等同於</w:t>
        </w:r>
        <w:r w:rsidR="00085ECB" w:rsidRPr="00851A7D">
          <w:rPr>
            <w:rFonts w:ascii="Times New Roman" w:hAnsi="Times New Roman"/>
            <w:color w:val="000000"/>
            <w:szCs w:val="24"/>
          </w:rPr>
          <w:t xml:space="preserve"> master’s degree</w:t>
        </w:r>
        <w:r w:rsidR="00085ECB" w:rsidRPr="00851A7D">
          <w:rPr>
            <w:rFonts w:ascii="Times New Roman" w:hAnsi="Times New Roman"/>
            <w:color w:val="000000"/>
            <w:szCs w:val="24"/>
          </w:rPr>
          <w:t>。</w:t>
        </w:r>
      </w:ins>
    </w:p>
    <w:bookmarkEnd w:id="187"/>
    <w:p w14:paraId="119C4592" w14:textId="77777777" w:rsidR="00085ECB" w:rsidRPr="00851A7D" w:rsidRDefault="00085ECB" w:rsidP="0026220D">
      <w:pPr>
        <w:spacing w:line="240" w:lineRule="exact"/>
        <w:rPr>
          <w:ins w:id="191" w:author="Fiona" w:date="2020-11-15T08:04:00Z"/>
          <w:rFonts w:ascii="Times New Roman" w:hAnsi="Times New Roman"/>
          <w:color w:val="000000"/>
          <w:szCs w:val="24"/>
        </w:rPr>
      </w:pPr>
    </w:p>
    <w:p w14:paraId="3325A883" w14:textId="77777777" w:rsidR="00085ECB" w:rsidRPr="00851A7D" w:rsidRDefault="00085ECB" w:rsidP="0026220D">
      <w:pPr>
        <w:spacing w:line="240" w:lineRule="exact"/>
        <w:rPr>
          <w:ins w:id="192" w:author="Fiona" w:date="2020-11-15T08:04:00Z"/>
          <w:rFonts w:ascii="Times New Roman" w:hAnsi="Times New Roman"/>
          <w:color w:val="000000"/>
          <w:szCs w:val="24"/>
        </w:rPr>
      </w:pPr>
      <w:ins w:id="193" w:author="Fiona" w:date="2020-11-15T08:04:00Z">
        <w:r w:rsidRPr="00851A7D">
          <w:rPr>
            <w:rFonts w:ascii="Times New Roman" w:hAnsi="Times New Roman"/>
            <w:color w:val="000000"/>
            <w:szCs w:val="24"/>
          </w:rPr>
          <w:t>如果研究所的名稱是</w:t>
        </w:r>
        <w:r w:rsidRPr="00851A7D">
          <w:rPr>
            <w:rFonts w:ascii="Times New Roman" w:hAnsi="Times New Roman"/>
            <w:color w:val="000000"/>
            <w:szCs w:val="24"/>
          </w:rPr>
          <w:t xml:space="preserve"> The Institute of XXX</w:t>
        </w:r>
        <w:r w:rsidRPr="00851A7D">
          <w:rPr>
            <w:rFonts w:ascii="Times New Roman" w:hAnsi="Times New Roman"/>
            <w:color w:val="000000"/>
            <w:szCs w:val="24"/>
          </w:rPr>
          <w:t>，不要把「我進入某</w:t>
        </w:r>
        <w:r w:rsidRPr="00851A7D">
          <w:rPr>
            <w:rFonts w:ascii="Times New Roman" w:hAnsi="Times New Roman"/>
            <w:color w:val="000000"/>
            <w:szCs w:val="24"/>
          </w:rPr>
          <w:t>institute</w:t>
        </w:r>
        <w:r w:rsidRPr="00851A7D">
          <w:rPr>
            <w:rFonts w:ascii="Times New Roman" w:hAnsi="Times New Roman"/>
            <w:color w:val="000000"/>
            <w:szCs w:val="24"/>
          </w:rPr>
          <w:t>」等同於「我唸了碩士」。</w:t>
        </w:r>
        <w:r w:rsidRPr="00851A7D">
          <w:rPr>
            <w:rFonts w:ascii="Times New Roman" w:hAnsi="Times New Roman"/>
            <w:color w:val="000000"/>
            <w:szCs w:val="24"/>
          </w:rPr>
          <w:t>Institute</w:t>
        </w:r>
        <w:r w:rsidRPr="00851A7D">
          <w:rPr>
            <w:rFonts w:ascii="Times New Roman" w:hAnsi="Times New Roman"/>
            <w:color w:val="000000"/>
            <w:szCs w:val="24"/>
          </w:rPr>
          <w:t>只是機構的意思，可以是指研究所，研究機構，慈善機構，政府機構。</w:t>
        </w:r>
      </w:ins>
    </w:p>
    <w:p w14:paraId="46BE8574" w14:textId="77777777" w:rsidR="00085ECB" w:rsidRPr="00851A7D" w:rsidRDefault="00085ECB" w:rsidP="0026220D">
      <w:pPr>
        <w:spacing w:line="240" w:lineRule="exact"/>
        <w:rPr>
          <w:ins w:id="194" w:author="Fiona" w:date="2020-11-15T08:04:00Z"/>
          <w:rFonts w:ascii="Times New Roman" w:hAnsi="Times New Roman"/>
          <w:color w:val="000000"/>
          <w:szCs w:val="24"/>
        </w:rPr>
      </w:pPr>
    </w:p>
    <w:p w14:paraId="16128125" w14:textId="77777777" w:rsidR="00085ECB" w:rsidRPr="00851A7D" w:rsidRDefault="00085ECB" w:rsidP="0026220D">
      <w:pPr>
        <w:spacing w:line="240" w:lineRule="exact"/>
        <w:rPr>
          <w:ins w:id="195" w:author="Fiona" w:date="2020-11-15T08:04:00Z"/>
          <w:rFonts w:ascii="Times New Roman" w:hAnsi="Times New Roman"/>
          <w:color w:val="000000"/>
          <w:szCs w:val="24"/>
        </w:rPr>
      </w:pPr>
      <w:ins w:id="196" w:author="Fiona" w:date="2020-11-15T08:04:00Z">
        <w:r w:rsidRPr="00851A7D">
          <w:rPr>
            <w:rFonts w:ascii="Times New Roman" w:hAnsi="Times New Roman"/>
            <w:color w:val="000000"/>
            <w:szCs w:val="24"/>
          </w:rPr>
          <w:t>同樣的，</w:t>
        </w:r>
        <w:bookmarkStart w:id="197" w:name="_Hlk530664242"/>
        <w:r w:rsidRPr="00851A7D">
          <w:rPr>
            <w:rFonts w:ascii="Times New Roman" w:hAnsi="Times New Roman"/>
            <w:color w:val="000000"/>
            <w:szCs w:val="24"/>
          </w:rPr>
          <w:t>lab</w:t>
        </w:r>
        <w:r w:rsidRPr="00851A7D">
          <w:rPr>
            <w:rFonts w:ascii="Times New Roman" w:hAnsi="Times New Roman"/>
            <w:color w:val="000000"/>
            <w:szCs w:val="24"/>
          </w:rPr>
          <w:t>也可以是大學中的實驗室，碩士博士等級的研究，有做</w:t>
        </w:r>
        <w:r w:rsidRPr="00851A7D">
          <w:rPr>
            <w:rFonts w:ascii="Times New Roman" w:hAnsi="Times New Roman"/>
            <w:color w:val="000000"/>
            <w:szCs w:val="24"/>
          </w:rPr>
          <w:t>R&amp;D</w:t>
        </w:r>
        <w:r w:rsidRPr="00851A7D">
          <w:rPr>
            <w:rFonts w:ascii="Times New Roman" w:hAnsi="Times New Roman"/>
            <w:color w:val="000000"/>
            <w:szCs w:val="24"/>
          </w:rPr>
          <w:t>的公司的實驗室，化妝品公司的實驗室。</w:t>
        </w:r>
        <w:bookmarkEnd w:id="188"/>
        <w:bookmarkEnd w:id="197"/>
      </w:ins>
    </w:p>
    <w:p w14:paraId="5EF11F4A" w14:textId="77777777" w:rsidR="00085ECB" w:rsidRPr="00851A7D" w:rsidRDefault="00085ECB" w:rsidP="0026220D">
      <w:pPr>
        <w:spacing w:line="240" w:lineRule="exact"/>
        <w:rPr>
          <w:ins w:id="198" w:author="Fiona" w:date="2020-11-15T08:04:00Z"/>
          <w:rFonts w:ascii="Times New Roman" w:hAnsi="Times New Roman"/>
          <w:color w:val="000000"/>
          <w:szCs w:val="24"/>
        </w:rPr>
      </w:pPr>
    </w:p>
    <w:p w14:paraId="634A3239" w14:textId="77777777" w:rsidR="00085ECB" w:rsidRPr="00851A7D" w:rsidRDefault="00085ECB" w:rsidP="0026220D">
      <w:pPr>
        <w:spacing w:line="240" w:lineRule="exact"/>
        <w:rPr>
          <w:ins w:id="199" w:author="Fiona" w:date="2020-11-15T08:04:00Z"/>
          <w:rFonts w:ascii="Times New Roman" w:hAnsi="Times New Roman"/>
          <w:color w:val="000000"/>
          <w:szCs w:val="24"/>
        </w:rPr>
      </w:pPr>
      <w:ins w:id="200" w:author="Fiona" w:date="2020-11-15T08:04:00Z">
        <w:r w:rsidRPr="00851A7D">
          <w:rPr>
            <w:rFonts w:ascii="Times New Roman" w:hAnsi="Times New Roman"/>
            <w:color w:val="000000"/>
            <w:szCs w:val="24"/>
          </w:rPr>
          <w:t>如果你想表達你大學是唸</w:t>
        </w:r>
        <w:r w:rsidRPr="00851A7D">
          <w:rPr>
            <w:rFonts w:ascii="Times New Roman" w:hAnsi="Times New Roman"/>
            <w:color w:val="000000"/>
            <w:szCs w:val="24"/>
          </w:rPr>
          <w:t>XX</w:t>
        </w:r>
        <w:r w:rsidRPr="00851A7D">
          <w:rPr>
            <w:rFonts w:ascii="Times New Roman" w:hAnsi="Times New Roman"/>
            <w:color w:val="000000"/>
            <w:szCs w:val="24"/>
          </w:rPr>
          <w:t>系，不要只寫</w:t>
        </w:r>
        <w:r w:rsidRPr="00851A7D">
          <w:rPr>
            <w:rFonts w:ascii="Times New Roman" w:hAnsi="Times New Roman"/>
            <w:color w:val="000000"/>
            <w:szCs w:val="24"/>
          </w:rPr>
          <w:t>Department</w:t>
        </w:r>
        <w:r w:rsidRPr="00851A7D">
          <w:rPr>
            <w:rFonts w:ascii="Times New Roman" w:hAnsi="Times New Roman"/>
            <w:color w:val="000000"/>
            <w:szCs w:val="24"/>
          </w:rPr>
          <w:t>的名稱。評審可能看不出來你是在講這個</w:t>
        </w:r>
        <w:r w:rsidRPr="00851A7D">
          <w:rPr>
            <w:rFonts w:ascii="Times New Roman" w:hAnsi="Times New Roman"/>
            <w:color w:val="000000"/>
            <w:szCs w:val="24"/>
          </w:rPr>
          <w:t>Department</w:t>
        </w:r>
        <w:r w:rsidRPr="00851A7D">
          <w:rPr>
            <w:rFonts w:ascii="Times New Roman" w:hAnsi="Times New Roman"/>
            <w:color w:val="000000"/>
            <w:szCs w:val="24"/>
          </w:rPr>
          <w:t>中的大學或碩士或博士課程。</w:t>
        </w:r>
      </w:ins>
    </w:p>
    <w:p w14:paraId="3930DAFC" w14:textId="4C7838B9" w:rsidR="00085ECB" w:rsidRDefault="00085ECB" w:rsidP="00540926">
      <w:pPr>
        <w:snapToGrid w:val="0"/>
        <w:jc w:val="both"/>
        <w:rPr>
          <w:ins w:id="201" w:author="Fiona" w:date="2020-11-15T08:04:00Z"/>
          <w:rFonts w:ascii="Times New Roman" w:hAnsi="Times New Roman" w:cs="Times New Roman"/>
        </w:rPr>
      </w:pPr>
    </w:p>
    <w:p w14:paraId="2F6FCCCB" w14:textId="77777777" w:rsidR="00864709" w:rsidRPr="00042ACB" w:rsidRDefault="00864709" w:rsidP="0026220D">
      <w:pPr>
        <w:pStyle w:val="CommentText"/>
        <w:spacing w:line="240" w:lineRule="exact"/>
        <w:rPr>
          <w:ins w:id="202" w:author="Fiona" w:date="2020-11-15T08:04:00Z"/>
          <w:rFonts w:ascii="Times New Roman" w:eastAsia="PMingLiU" w:hAnsi="Times New Roman" w:cs="Times New Roman"/>
          <w:color w:val="000000"/>
          <w:sz w:val="24"/>
          <w:szCs w:val="24"/>
          <w:lang w:val="en-GB"/>
        </w:rPr>
      </w:pPr>
      <w:ins w:id="203" w:author="Fiona" w:date="2020-11-15T08:04:00Z">
        <w:r w:rsidRPr="00042ACB">
          <w:rPr>
            <w:rFonts w:ascii="Times New Roman" w:eastAsia="PMingLiU" w:hAnsi="Times New Roman" w:cs="Times New Roman"/>
            <w:color w:val="000000"/>
            <w:sz w:val="24"/>
            <w:szCs w:val="24"/>
          </w:rPr>
          <w:t>不需要提到指導教授、授課教授、同事、同學的名字，因為</w:t>
        </w:r>
        <w:r w:rsidRPr="00042ACB">
          <w:rPr>
            <w:rFonts w:ascii="Times New Roman" w:eastAsia="PMingLiU" w:hAnsi="Times New Roman" w:cs="Times New Roman"/>
            <w:color w:val="000000"/>
            <w:sz w:val="24"/>
            <w:szCs w:val="24"/>
            <w:lang w:val="en-GB"/>
          </w:rPr>
          <w:t>主角是你。可以寫「我的指導教授」，不需要寫「在王小明教授的指導之下</w:t>
        </w:r>
        <w:r w:rsidRPr="00042ACB">
          <w:rPr>
            <w:rFonts w:ascii="Times New Roman" w:eastAsia="PMingLiU" w:hAnsi="Times New Roman" w:cs="Times New Roman" w:hint="eastAsia"/>
            <w:color w:val="000000"/>
            <w:sz w:val="24"/>
            <w:szCs w:val="24"/>
            <w:lang w:val="en-GB"/>
          </w:rPr>
          <w:t>」</w:t>
        </w:r>
        <w:r w:rsidRPr="00042ACB">
          <w:rPr>
            <w:rFonts w:ascii="Times New Roman" w:eastAsia="PMingLiU" w:hAnsi="Times New Roman" w:cs="Times New Roman"/>
            <w:color w:val="000000"/>
            <w:sz w:val="24"/>
            <w:szCs w:val="24"/>
            <w:lang w:val="en-GB"/>
          </w:rPr>
          <w:t>。</w:t>
        </w:r>
      </w:ins>
    </w:p>
    <w:p w14:paraId="6F1050B9" w14:textId="77777777" w:rsidR="00864709" w:rsidRPr="00042ACB" w:rsidRDefault="00864709" w:rsidP="0026220D">
      <w:pPr>
        <w:pStyle w:val="CommentText"/>
        <w:spacing w:line="240" w:lineRule="exact"/>
        <w:rPr>
          <w:ins w:id="204" w:author="Fiona" w:date="2020-11-15T08:04:00Z"/>
          <w:rFonts w:ascii="Times New Roman" w:eastAsia="PMingLiU" w:hAnsi="Times New Roman" w:cs="Times New Roman"/>
          <w:color w:val="000000"/>
          <w:sz w:val="24"/>
          <w:szCs w:val="24"/>
          <w:lang w:val="en-GB"/>
        </w:rPr>
      </w:pPr>
    </w:p>
    <w:p w14:paraId="5FF5C643" w14:textId="77777777" w:rsidR="00864709" w:rsidRPr="00042ACB" w:rsidRDefault="00864709" w:rsidP="0026220D">
      <w:pPr>
        <w:pStyle w:val="CommentText"/>
        <w:spacing w:line="240" w:lineRule="exact"/>
        <w:rPr>
          <w:ins w:id="205" w:author="Fiona" w:date="2020-11-15T08:04:00Z"/>
          <w:rFonts w:ascii="Times New Roman" w:eastAsia="PMingLiU" w:hAnsi="Times New Roman" w:cs="Times New Roman"/>
          <w:color w:val="000000"/>
          <w:sz w:val="24"/>
          <w:szCs w:val="24"/>
          <w:lang w:val="en-GB"/>
        </w:rPr>
      </w:pPr>
      <w:ins w:id="206" w:author="Fiona" w:date="2020-11-15T08:04:00Z">
        <w:r w:rsidRPr="00042ACB">
          <w:rPr>
            <w:rFonts w:ascii="Times New Roman" w:eastAsia="PMingLiU" w:hAnsi="Times New Roman" w:cs="Times New Roman"/>
            <w:color w:val="000000"/>
            <w:sz w:val="24"/>
            <w:szCs w:val="24"/>
            <w:lang w:val="en-GB"/>
          </w:rPr>
          <w:t>不要寫「我的</w:t>
        </w:r>
        <w:r w:rsidRPr="00042ACB">
          <w:rPr>
            <w:rFonts w:ascii="Times New Roman" w:eastAsia="PMingLiU" w:hAnsi="Times New Roman" w:cs="Times New Roman"/>
            <w:color w:val="000000"/>
            <w:sz w:val="24"/>
            <w:szCs w:val="24"/>
            <w:lang w:val="en-GB"/>
          </w:rPr>
          <w:t>teammate</w:t>
        </w:r>
        <w:r w:rsidRPr="00042ACB">
          <w:rPr>
            <w:rFonts w:ascii="Times New Roman" w:eastAsia="PMingLiU" w:hAnsi="Times New Roman" w:cs="Times New Roman"/>
            <w:color w:val="000000"/>
            <w:sz w:val="24"/>
            <w:szCs w:val="24"/>
            <w:lang w:val="en-GB"/>
          </w:rPr>
          <w:t>，王小明，跟我做了</w:t>
        </w:r>
        <w:r w:rsidRPr="00042ACB">
          <w:rPr>
            <w:rFonts w:ascii="Times New Roman" w:eastAsia="PMingLiU" w:hAnsi="Times New Roman" w:cs="Times New Roman"/>
            <w:color w:val="000000"/>
            <w:sz w:val="24"/>
            <w:szCs w:val="24"/>
            <w:lang w:val="en-GB"/>
          </w:rPr>
          <w:t>XXX</w:t>
        </w:r>
        <w:r w:rsidRPr="00042ACB">
          <w:rPr>
            <w:rFonts w:ascii="Times New Roman" w:eastAsia="PMingLiU" w:hAnsi="Times New Roman" w:cs="Times New Roman"/>
            <w:color w:val="000000"/>
            <w:sz w:val="24"/>
            <w:szCs w:val="24"/>
            <w:lang w:val="en-GB"/>
          </w:rPr>
          <w:t>」，也不需要寫「實驗室中的一位博士生，王小明，跟我做了</w:t>
        </w:r>
        <w:r w:rsidRPr="00042ACB">
          <w:rPr>
            <w:rFonts w:ascii="Times New Roman" w:eastAsia="PMingLiU" w:hAnsi="Times New Roman" w:cs="Times New Roman"/>
            <w:color w:val="000000"/>
            <w:sz w:val="24"/>
            <w:szCs w:val="24"/>
            <w:lang w:val="en-GB"/>
          </w:rPr>
          <w:t>XXX</w:t>
        </w:r>
        <w:r w:rsidRPr="00042ACB">
          <w:rPr>
            <w:rFonts w:ascii="Times New Roman" w:eastAsia="PMingLiU" w:hAnsi="Times New Roman" w:cs="Times New Roman"/>
            <w:color w:val="000000"/>
            <w:sz w:val="24"/>
            <w:szCs w:val="24"/>
            <w:lang w:val="en-GB"/>
          </w:rPr>
          <w:t>」，只需要寫</w:t>
        </w:r>
        <w:r w:rsidRPr="00042ACB">
          <w:rPr>
            <w:rFonts w:ascii="Times New Roman" w:eastAsia="PMingLiU" w:hAnsi="Times New Roman" w:cs="Times New Roman"/>
            <w:color w:val="000000"/>
            <w:sz w:val="24"/>
            <w:szCs w:val="24"/>
            <w:lang w:val="en-GB"/>
          </w:rPr>
          <w:t xml:space="preserve"> My teammate (a PhD student) and I did XXX</w:t>
        </w:r>
        <w:r w:rsidRPr="00042ACB">
          <w:rPr>
            <w:rFonts w:ascii="Times New Roman" w:eastAsia="PMingLiU" w:hAnsi="Times New Roman" w:cs="Times New Roman"/>
            <w:color w:val="000000"/>
            <w:sz w:val="24"/>
            <w:szCs w:val="24"/>
            <w:lang w:val="en-GB"/>
          </w:rPr>
          <w:t>。</w:t>
        </w:r>
      </w:ins>
    </w:p>
    <w:p w14:paraId="72C3D852" w14:textId="77777777" w:rsidR="00864709" w:rsidRPr="00042ACB" w:rsidRDefault="00864709" w:rsidP="0026220D">
      <w:pPr>
        <w:pStyle w:val="CommentText"/>
        <w:spacing w:line="240" w:lineRule="exact"/>
        <w:rPr>
          <w:ins w:id="207" w:author="Fiona" w:date="2020-11-15T08:04:00Z"/>
          <w:rFonts w:ascii="Times New Roman" w:eastAsia="PMingLiU" w:hAnsi="Times New Roman" w:cs="Times New Roman"/>
          <w:color w:val="000000"/>
          <w:sz w:val="24"/>
          <w:szCs w:val="24"/>
          <w:lang w:val="en-GB"/>
        </w:rPr>
      </w:pPr>
    </w:p>
    <w:p w14:paraId="5E4EB5C7" w14:textId="77777777" w:rsidR="00864709" w:rsidRPr="00042ACB" w:rsidRDefault="00864709" w:rsidP="0026220D">
      <w:pPr>
        <w:pStyle w:val="CommentText"/>
        <w:spacing w:line="240" w:lineRule="exact"/>
        <w:rPr>
          <w:ins w:id="208" w:author="Fiona" w:date="2020-11-15T08:04:00Z"/>
          <w:rFonts w:ascii="Times New Roman" w:eastAsia="PMingLiU" w:hAnsi="Times New Roman" w:cs="Times New Roman"/>
          <w:color w:val="000000"/>
          <w:sz w:val="24"/>
          <w:szCs w:val="24"/>
          <w:lang w:val="en-GB"/>
        </w:rPr>
      </w:pPr>
      <w:ins w:id="209" w:author="Fiona" w:date="2020-11-15T08:04:00Z">
        <w:r w:rsidRPr="00042ACB">
          <w:rPr>
            <w:rFonts w:ascii="Times New Roman" w:eastAsia="PMingLiU" w:hAnsi="Times New Roman" w:cs="Times New Roman"/>
            <w:color w:val="000000"/>
            <w:sz w:val="24"/>
            <w:szCs w:val="24"/>
            <w:lang w:val="en-GB"/>
          </w:rPr>
          <w:t>如果你有碩士學歷，或有擔任過全職的研究員，指導教授的名字可提一次，但不要把主角變成指導教授，你變配角。</w:t>
        </w:r>
      </w:ins>
    </w:p>
    <w:p w14:paraId="0CA07407" w14:textId="77777777" w:rsidR="00864709" w:rsidRPr="00042ACB" w:rsidRDefault="00864709" w:rsidP="0026220D">
      <w:pPr>
        <w:pStyle w:val="CommentText"/>
        <w:spacing w:line="240" w:lineRule="exact"/>
        <w:rPr>
          <w:ins w:id="210" w:author="Fiona" w:date="2020-11-15T08:04:00Z"/>
          <w:rFonts w:ascii="Times New Roman" w:eastAsia="PMingLiU" w:hAnsi="Times New Roman" w:cs="Times New Roman"/>
          <w:color w:val="000000"/>
          <w:sz w:val="24"/>
          <w:szCs w:val="24"/>
          <w:lang w:val="en-GB"/>
        </w:rPr>
      </w:pPr>
    </w:p>
    <w:p w14:paraId="028FF721" w14:textId="77777777" w:rsidR="00864709" w:rsidRPr="00042ACB" w:rsidRDefault="00864709" w:rsidP="0026220D">
      <w:pPr>
        <w:pStyle w:val="CommentText"/>
        <w:spacing w:line="240" w:lineRule="exact"/>
        <w:rPr>
          <w:ins w:id="211" w:author="Fiona" w:date="2020-11-15T08:04:00Z"/>
          <w:rFonts w:ascii="Times New Roman" w:eastAsia="PMingLiU" w:hAnsi="Times New Roman" w:cs="Times New Roman"/>
          <w:color w:val="000000"/>
          <w:sz w:val="24"/>
          <w:szCs w:val="24"/>
          <w:lang w:val="en-GB"/>
        </w:rPr>
      </w:pPr>
      <w:ins w:id="212" w:author="Fiona" w:date="2020-11-15T08:04:00Z">
        <w:r w:rsidRPr="00042ACB">
          <w:rPr>
            <w:rFonts w:ascii="Times New Roman" w:eastAsia="PMingLiU" w:hAnsi="Times New Roman" w:cs="Times New Roman"/>
            <w:color w:val="000000"/>
            <w:sz w:val="24"/>
            <w:szCs w:val="24"/>
            <w:lang w:val="en-GB"/>
          </w:rPr>
          <w:t>指導教授的名字如果要寫，寫於</w:t>
        </w:r>
        <w:r w:rsidRPr="00042ACB">
          <w:rPr>
            <w:rFonts w:ascii="Times New Roman" w:eastAsia="PMingLiU" w:hAnsi="Times New Roman" w:cs="Times New Roman"/>
            <w:color w:val="000000"/>
            <w:sz w:val="24"/>
            <w:szCs w:val="24"/>
            <w:lang w:val="en-GB"/>
          </w:rPr>
          <w:t>STAR method</w:t>
        </w:r>
        <w:r w:rsidRPr="00042ACB">
          <w:rPr>
            <w:rFonts w:ascii="Times New Roman" w:eastAsia="PMingLiU" w:hAnsi="Times New Roman" w:cs="Times New Roman"/>
            <w:color w:val="000000"/>
            <w:sz w:val="24"/>
            <w:szCs w:val="24"/>
            <w:lang w:val="en-GB"/>
          </w:rPr>
          <w:t>中的</w:t>
        </w:r>
        <w:r w:rsidRPr="00042ACB">
          <w:rPr>
            <w:rFonts w:ascii="Times New Roman" w:eastAsia="PMingLiU" w:hAnsi="Times New Roman" w:cs="Times New Roman"/>
            <w:color w:val="000000"/>
            <w:sz w:val="24"/>
            <w:szCs w:val="24"/>
            <w:lang w:val="en-GB"/>
          </w:rPr>
          <w:t>situation</w:t>
        </w:r>
        <w:r w:rsidRPr="00042ACB">
          <w:rPr>
            <w:rFonts w:ascii="Times New Roman" w:eastAsia="PMingLiU" w:hAnsi="Times New Roman" w:cs="Times New Roman"/>
            <w:color w:val="000000"/>
            <w:sz w:val="24"/>
            <w:szCs w:val="24"/>
            <w:lang w:val="en-GB"/>
          </w:rPr>
          <w:t>句子。通常為段落中的第二句。</w:t>
        </w:r>
      </w:ins>
    </w:p>
    <w:p w14:paraId="136E73AD" w14:textId="23E1FB3B" w:rsidR="00085ECB" w:rsidRDefault="00085ECB" w:rsidP="00540926">
      <w:pPr>
        <w:snapToGrid w:val="0"/>
        <w:jc w:val="both"/>
        <w:rPr>
          <w:ins w:id="213" w:author="Fiona" w:date="2020-11-15T08:04:00Z"/>
          <w:rFonts w:ascii="Times New Roman" w:hAnsi="Times New Roman" w:cs="Times New Roman"/>
        </w:rPr>
      </w:pPr>
    </w:p>
    <w:p w14:paraId="78F32BBD" w14:textId="77777777" w:rsidR="00864709" w:rsidRDefault="00864709" w:rsidP="00540926">
      <w:pPr>
        <w:snapToGrid w:val="0"/>
        <w:jc w:val="both"/>
        <w:rPr>
          <w:ins w:id="214" w:author="Fiona" w:date="2020-11-15T08:04:00Z"/>
          <w:rFonts w:ascii="Times New Roman" w:hAnsi="Times New Roman" w:cs="Times New Roman" w:hint="eastAsia"/>
        </w:rPr>
      </w:pPr>
    </w:p>
    <w:p w14:paraId="5AF6230B" w14:textId="77777777" w:rsidR="004909EF" w:rsidRDefault="004909EF" w:rsidP="00540926">
      <w:pPr>
        <w:snapToGrid w:val="0"/>
        <w:jc w:val="both"/>
        <w:rPr>
          <w:ins w:id="215" w:author="Fiona" w:date="2020-11-15T08:04:00Z"/>
          <w:rFonts w:ascii="Times New Roman" w:hAnsi="Times New Roman" w:cs="Times New Roman"/>
        </w:rPr>
      </w:pPr>
    </w:p>
    <w:p w14:paraId="2F9FC4ED" w14:textId="77777777" w:rsidR="00A66A7C" w:rsidRDefault="00540926" w:rsidP="00540926">
      <w:pPr>
        <w:snapToGrid w:val="0"/>
        <w:jc w:val="both"/>
        <w:rPr>
          <w:ins w:id="216" w:author="Fiona" w:date="2020-11-15T08:06:00Z"/>
          <w:rFonts w:ascii="Times New Roman" w:hAnsi="Times New Roman" w:cs="Times New Roman"/>
          <w:lang w:val="en-GB"/>
        </w:rPr>
      </w:pPr>
      <w:r w:rsidRPr="00A202F9">
        <w:rPr>
          <w:rFonts w:ascii="Times New Roman" w:hAnsi="Times New Roman" w:cs="Times New Roman"/>
          <w:color w:val="0000FF"/>
          <w:rPrChange w:id="217" w:author="Fiona" w:date="2020-11-15T08:05:00Z">
            <w:rPr>
              <w:rFonts w:ascii="Times New Roman" w:hAnsi="Times New Roman" w:cs="Times New Roman"/>
            </w:rPr>
          </w:rPrChange>
        </w:rPr>
        <w:t>Robotics Lab equipped me with diversity robot-related knowledge because it is the largest lab in the graduate school of mechanical engineering.</w:t>
      </w:r>
      <w:r w:rsidRPr="005F04AC">
        <w:rPr>
          <w:rFonts w:ascii="Times New Roman" w:hAnsi="Times New Roman" w:cs="Times New Roman"/>
        </w:rPr>
        <w:t xml:space="preserve"> </w:t>
      </w:r>
      <w:ins w:id="218" w:author="Fiona" w:date="2020-11-15T08:06:00Z">
        <w:r w:rsidR="00A202F9">
          <w:rPr>
            <w:rFonts w:ascii="Times New Roman" w:hAnsi="Times New Roman" w:cs="Times New Roman" w:hint="eastAsia"/>
          </w:rPr>
          <w:t>「最大」不見得就會給你</w:t>
        </w:r>
        <w:r w:rsidR="00A202F9">
          <w:rPr>
            <w:rFonts w:ascii="Times New Roman" w:hAnsi="Times New Roman" w:cs="Times New Roman"/>
            <w:lang w:val="en-GB"/>
          </w:rPr>
          <w:t>robot</w:t>
        </w:r>
        <w:r w:rsidR="00F802DA">
          <w:rPr>
            <w:rFonts w:ascii="Times New Roman" w:hAnsi="Times New Roman" w:cs="Times New Roman"/>
            <w:lang w:val="en-GB"/>
          </w:rPr>
          <w:t>ic</w:t>
        </w:r>
        <w:r w:rsidR="002052EC">
          <w:rPr>
            <w:rFonts w:ascii="Times New Roman" w:hAnsi="Times New Roman" w:cs="Times New Roman"/>
            <w:lang w:val="en-GB"/>
          </w:rPr>
          <w:t>s</w:t>
        </w:r>
        <w:r w:rsidR="00A202F9">
          <w:rPr>
            <w:rFonts w:ascii="Times New Roman" w:hAnsi="Times New Roman" w:cs="Times New Roman"/>
            <w:lang w:val="en-GB"/>
          </w:rPr>
          <w:t xml:space="preserve"> knowledge</w:t>
        </w:r>
        <w:r w:rsidR="00A202F9">
          <w:rPr>
            <w:rFonts w:ascii="Times New Roman" w:hAnsi="Times New Roman" w:cs="Times New Roman" w:hint="eastAsia"/>
            <w:lang w:val="en-GB"/>
          </w:rPr>
          <w:t>，要跟</w:t>
        </w:r>
        <w:r w:rsidR="00A202F9">
          <w:rPr>
            <w:rFonts w:ascii="Times New Roman" w:hAnsi="Times New Roman" w:cs="Times New Roman"/>
            <w:lang w:val="en-GB"/>
          </w:rPr>
          <w:t xml:space="preserve">robot </w:t>
        </w:r>
        <w:r w:rsidR="00A202F9">
          <w:rPr>
            <w:rFonts w:ascii="Times New Roman" w:hAnsi="Times New Roman" w:cs="Times New Roman" w:hint="eastAsia"/>
            <w:lang w:val="en-GB"/>
          </w:rPr>
          <w:t>有關才會給你</w:t>
        </w:r>
        <w:r w:rsidR="00A202F9">
          <w:rPr>
            <w:rFonts w:ascii="Times New Roman" w:hAnsi="Times New Roman" w:cs="Times New Roman"/>
            <w:lang w:val="en-GB"/>
          </w:rPr>
          <w:t>robotics knowledge</w:t>
        </w:r>
        <w:r w:rsidR="00A202F9">
          <w:rPr>
            <w:rFonts w:ascii="Times New Roman" w:hAnsi="Times New Roman" w:cs="Times New Roman" w:hint="eastAsia"/>
            <w:lang w:val="en-GB"/>
          </w:rPr>
          <w:t>。</w:t>
        </w:r>
      </w:ins>
    </w:p>
    <w:p w14:paraId="3C202818" w14:textId="77777777" w:rsidR="00A66A7C" w:rsidRDefault="00A66A7C" w:rsidP="00540926">
      <w:pPr>
        <w:snapToGrid w:val="0"/>
        <w:jc w:val="both"/>
        <w:rPr>
          <w:ins w:id="219" w:author="Fiona" w:date="2020-11-15T08:06:00Z"/>
          <w:rFonts w:ascii="Times New Roman" w:hAnsi="Times New Roman" w:cs="Times New Roman"/>
          <w:lang w:val="en-GB"/>
        </w:rPr>
      </w:pPr>
    </w:p>
    <w:p w14:paraId="251839FC" w14:textId="77777777" w:rsidR="00A66A7C" w:rsidRPr="00A4141C" w:rsidRDefault="00A66A7C" w:rsidP="0026220D">
      <w:pPr>
        <w:spacing w:line="240" w:lineRule="exact"/>
        <w:rPr>
          <w:ins w:id="220" w:author="Fiona" w:date="2020-11-15T08:06:00Z"/>
          <w:rFonts w:ascii="Times New Roman" w:hAnsi="Times New Roman"/>
          <w:color w:val="000000"/>
          <w:szCs w:val="24"/>
          <w:bdr w:val="nil"/>
        </w:rPr>
      </w:pPr>
      <w:ins w:id="221" w:author="Fiona" w:date="2020-11-15T08:06:00Z">
        <w:r w:rsidRPr="00A4141C">
          <w:rPr>
            <w:rFonts w:ascii="Times New Roman" w:hAnsi="Times New Roman"/>
            <w:color w:val="000000"/>
            <w:szCs w:val="24"/>
            <w:bdr w:val="nil"/>
          </w:rPr>
          <w:t>要注意使用</w:t>
        </w:r>
        <w:r w:rsidRPr="00A4141C">
          <w:rPr>
            <w:rFonts w:ascii="Times New Roman" w:hAnsi="Times New Roman"/>
            <w:color w:val="000000"/>
            <w:szCs w:val="24"/>
            <w:bdr w:val="nil"/>
          </w:rPr>
          <w:t>since/because/so/therefore/thus</w:t>
        </w:r>
        <w:r w:rsidRPr="00A4141C">
          <w:rPr>
            <w:rFonts w:ascii="Times New Roman" w:hAnsi="Times New Roman"/>
            <w:color w:val="000000"/>
            <w:szCs w:val="24"/>
            <w:bdr w:val="nil"/>
          </w:rPr>
          <w:t>這一類表因果關係的字，或是</w:t>
        </w:r>
        <w:r w:rsidRPr="00A4141C">
          <w:rPr>
            <w:rFonts w:ascii="Times New Roman" w:hAnsi="Times New Roman"/>
            <w:color w:val="000000"/>
            <w:szCs w:val="24"/>
            <w:bdr w:val="nil"/>
          </w:rPr>
          <w:t>although/though/however/but</w:t>
        </w:r>
        <w:r w:rsidRPr="00A4141C">
          <w:rPr>
            <w:rFonts w:ascii="Times New Roman" w:hAnsi="Times New Roman"/>
            <w:color w:val="000000"/>
            <w:szCs w:val="24"/>
            <w:bdr w:val="nil"/>
          </w:rPr>
          <w:t>這一類表相反關係的字。</w:t>
        </w:r>
      </w:ins>
    </w:p>
    <w:p w14:paraId="2D754AAB" w14:textId="77777777" w:rsidR="00A66A7C" w:rsidRPr="00A4141C" w:rsidRDefault="00A66A7C" w:rsidP="0026220D">
      <w:pPr>
        <w:spacing w:line="240" w:lineRule="exact"/>
        <w:rPr>
          <w:ins w:id="222" w:author="Fiona" w:date="2020-11-15T08:06:00Z"/>
          <w:rFonts w:ascii="Times New Roman" w:hAnsi="Times New Roman"/>
          <w:color w:val="000000"/>
          <w:szCs w:val="24"/>
          <w:bdr w:val="nil"/>
        </w:rPr>
      </w:pPr>
    </w:p>
    <w:p w14:paraId="07BE5EF6" w14:textId="77777777" w:rsidR="00A66A7C" w:rsidRPr="00A4141C" w:rsidRDefault="00A66A7C" w:rsidP="0026220D">
      <w:pPr>
        <w:spacing w:line="240" w:lineRule="exact"/>
        <w:rPr>
          <w:ins w:id="223" w:author="Fiona" w:date="2020-11-15T08:06:00Z"/>
          <w:rFonts w:ascii="Times New Roman" w:hAnsi="Times New Roman"/>
          <w:color w:val="000000"/>
          <w:szCs w:val="24"/>
          <w:bdr w:val="nil"/>
        </w:rPr>
      </w:pPr>
      <w:ins w:id="224" w:author="Fiona" w:date="2020-11-15T08:06:00Z">
        <w:r w:rsidRPr="00A4141C">
          <w:rPr>
            <w:rFonts w:ascii="Times New Roman" w:hAnsi="Times New Roman"/>
            <w:color w:val="000000"/>
            <w:szCs w:val="24"/>
            <w:bdr w:val="nil"/>
          </w:rPr>
          <w:t>有時兩者之間沒有直接的因果關係或是相反的關係。</w:t>
        </w:r>
      </w:ins>
    </w:p>
    <w:p w14:paraId="2D4DB8DE" w14:textId="77777777" w:rsidR="00A66A7C" w:rsidRPr="00A4141C" w:rsidRDefault="00A66A7C" w:rsidP="0026220D">
      <w:pPr>
        <w:spacing w:line="240" w:lineRule="exact"/>
        <w:rPr>
          <w:ins w:id="225" w:author="Fiona" w:date="2020-11-15T08:06:00Z"/>
          <w:rFonts w:ascii="Times New Roman" w:hAnsi="Times New Roman"/>
          <w:color w:val="000000"/>
          <w:szCs w:val="24"/>
          <w:bdr w:val="nil"/>
        </w:rPr>
      </w:pPr>
    </w:p>
    <w:p w14:paraId="19B9EAA7" w14:textId="77777777" w:rsidR="00A66A7C" w:rsidRPr="00A4141C" w:rsidRDefault="00A66A7C" w:rsidP="0026220D">
      <w:pPr>
        <w:spacing w:line="240" w:lineRule="exact"/>
        <w:rPr>
          <w:ins w:id="226" w:author="Fiona" w:date="2020-11-15T08:06:00Z"/>
          <w:rFonts w:ascii="Times New Roman" w:hAnsi="Times New Roman"/>
          <w:color w:val="000000"/>
          <w:szCs w:val="24"/>
          <w:bdr w:val="nil"/>
        </w:rPr>
      </w:pPr>
      <w:ins w:id="227" w:author="Fiona" w:date="2020-11-15T08:06:00Z">
        <w:r w:rsidRPr="00A4141C">
          <w:rPr>
            <w:rFonts w:ascii="Times New Roman" w:hAnsi="Times New Roman"/>
            <w:color w:val="000000"/>
            <w:szCs w:val="24"/>
            <w:bdr w:val="nil"/>
          </w:rPr>
          <w:t>「因為</w:t>
        </w:r>
        <w:r w:rsidRPr="00A4141C">
          <w:rPr>
            <w:rFonts w:ascii="Times New Roman" w:hAnsi="Times New Roman"/>
            <w:color w:val="000000"/>
            <w:szCs w:val="24"/>
            <w:bdr w:val="nil"/>
          </w:rPr>
          <w:t>A</w:t>
        </w:r>
        <w:r w:rsidRPr="00A4141C">
          <w:rPr>
            <w:rFonts w:ascii="Times New Roman" w:hAnsi="Times New Roman"/>
            <w:color w:val="000000"/>
            <w:szCs w:val="24"/>
            <w:bdr w:val="nil"/>
          </w:rPr>
          <w:t>，所以</w:t>
        </w:r>
        <w:r w:rsidRPr="00A4141C">
          <w:rPr>
            <w:rFonts w:ascii="Times New Roman" w:hAnsi="Times New Roman"/>
            <w:color w:val="000000"/>
            <w:szCs w:val="24"/>
            <w:bdr w:val="nil"/>
          </w:rPr>
          <w:t>B</w:t>
        </w:r>
        <w:r w:rsidRPr="00A4141C">
          <w:rPr>
            <w:rFonts w:ascii="Times New Roman" w:hAnsi="Times New Roman"/>
            <w:color w:val="000000"/>
            <w:szCs w:val="24"/>
            <w:bdr w:val="nil"/>
          </w:rPr>
          <w:t>，</w:t>
        </w:r>
        <w:r w:rsidRPr="00A4141C">
          <w:rPr>
            <w:rFonts w:ascii="Times New Roman" w:hAnsi="Times New Roman"/>
            <w:color w:val="000000"/>
            <w:szCs w:val="24"/>
            <w:bdr w:val="nil"/>
          </w:rPr>
          <w:t>B</w:t>
        </w:r>
        <w:r w:rsidRPr="00A4141C">
          <w:rPr>
            <w:rFonts w:ascii="Times New Roman" w:hAnsi="Times New Roman"/>
            <w:color w:val="000000"/>
            <w:szCs w:val="24"/>
            <w:bdr w:val="nil"/>
          </w:rPr>
          <w:t>又的造成</w:t>
        </w:r>
        <w:r w:rsidRPr="00A4141C">
          <w:rPr>
            <w:rFonts w:ascii="Times New Roman" w:hAnsi="Times New Roman"/>
            <w:color w:val="000000"/>
            <w:szCs w:val="24"/>
            <w:bdr w:val="nil"/>
          </w:rPr>
          <w:t>C</w:t>
        </w:r>
        <w:r w:rsidRPr="00A4141C">
          <w:rPr>
            <w:rFonts w:ascii="Times New Roman" w:hAnsi="Times New Roman"/>
            <w:color w:val="000000"/>
            <w:szCs w:val="24"/>
            <w:bdr w:val="nil"/>
          </w:rPr>
          <w:t>」，不要寫成「因為</w:t>
        </w:r>
        <w:r w:rsidRPr="00A4141C">
          <w:rPr>
            <w:rFonts w:ascii="Times New Roman" w:hAnsi="Times New Roman"/>
            <w:color w:val="000000"/>
            <w:szCs w:val="24"/>
            <w:bdr w:val="nil"/>
          </w:rPr>
          <w:t>A</w:t>
        </w:r>
        <w:r w:rsidRPr="00A4141C">
          <w:rPr>
            <w:rFonts w:ascii="Times New Roman" w:hAnsi="Times New Roman"/>
            <w:color w:val="000000"/>
            <w:szCs w:val="24"/>
            <w:bdr w:val="nil"/>
          </w:rPr>
          <w:t>，所以</w:t>
        </w:r>
        <w:r w:rsidRPr="00A4141C">
          <w:rPr>
            <w:rFonts w:ascii="Times New Roman" w:hAnsi="Times New Roman"/>
            <w:color w:val="000000"/>
            <w:szCs w:val="24"/>
            <w:bdr w:val="nil"/>
          </w:rPr>
          <w:t>C</w:t>
        </w:r>
        <w:r w:rsidRPr="00A4141C">
          <w:rPr>
            <w:rFonts w:ascii="Times New Roman" w:hAnsi="Times New Roman"/>
            <w:color w:val="000000"/>
            <w:szCs w:val="24"/>
            <w:bdr w:val="nil"/>
          </w:rPr>
          <w:t>」。</w:t>
        </w:r>
      </w:ins>
    </w:p>
    <w:p w14:paraId="0C6BBF85" w14:textId="77777777" w:rsidR="00A66A7C" w:rsidRPr="00A4141C" w:rsidRDefault="00A66A7C" w:rsidP="0026220D">
      <w:pPr>
        <w:spacing w:line="240" w:lineRule="exact"/>
        <w:rPr>
          <w:ins w:id="228" w:author="Fiona" w:date="2020-11-15T08:06:00Z"/>
          <w:rFonts w:ascii="Times New Roman" w:hAnsi="Times New Roman"/>
          <w:color w:val="000000"/>
          <w:szCs w:val="24"/>
          <w:bdr w:val="nil"/>
        </w:rPr>
      </w:pPr>
    </w:p>
    <w:p w14:paraId="1C9F034C" w14:textId="77777777" w:rsidR="00A66A7C" w:rsidRPr="00A4141C" w:rsidRDefault="00A66A7C" w:rsidP="0026220D">
      <w:pPr>
        <w:spacing w:line="240" w:lineRule="exact"/>
        <w:rPr>
          <w:ins w:id="229" w:author="Fiona" w:date="2020-11-15T08:06:00Z"/>
          <w:rFonts w:ascii="Times New Roman" w:hAnsi="Times New Roman"/>
          <w:color w:val="000000"/>
          <w:szCs w:val="24"/>
          <w:bdr w:val="nil"/>
        </w:rPr>
      </w:pPr>
      <w:ins w:id="230" w:author="Fiona" w:date="2020-11-15T08:06:00Z">
        <w:r w:rsidRPr="00A4141C">
          <w:rPr>
            <w:rFonts w:ascii="Times New Roman" w:hAnsi="Times New Roman"/>
            <w:color w:val="000000"/>
            <w:szCs w:val="24"/>
            <w:bdr w:val="nil"/>
          </w:rPr>
          <w:t>像是不要寫「因為台灣的</w:t>
        </w:r>
        <w:r w:rsidRPr="00A4141C">
          <w:rPr>
            <w:rFonts w:ascii="Times New Roman" w:hAnsi="Times New Roman"/>
            <w:color w:val="000000"/>
            <w:szCs w:val="24"/>
            <w:bdr w:val="nil"/>
          </w:rPr>
          <w:t>technology manufacturing</w:t>
        </w:r>
        <w:r w:rsidRPr="00A4141C">
          <w:rPr>
            <w:rFonts w:ascii="Times New Roman" w:hAnsi="Times New Roman"/>
            <w:color w:val="000000"/>
            <w:szCs w:val="24"/>
            <w:bdr w:val="nil"/>
          </w:rPr>
          <w:t>很發達，所以我就想修</w:t>
        </w:r>
        <w:r w:rsidRPr="00A4141C">
          <w:rPr>
            <w:rFonts w:ascii="Times New Roman" w:hAnsi="Times New Roman"/>
            <w:color w:val="000000"/>
            <w:szCs w:val="24"/>
            <w:bdr w:val="nil"/>
          </w:rPr>
          <w:t>A</w:t>
        </w:r>
        <w:r w:rsidRPr="00A4141C">
          <w:rPr>
            <w:rFonts w:ascii="Times New Roman" w:hAnsi="Times New Roman"/>
            <w:color w:val="000000"/>
            <w:szCs w:val="24"/>
            <w:bdr w:val="nil"/>
          </w:rPr>
          <w:t>課程」。</w:t>
        </w:r>
      </w:ins>
    </w:p>
    <w:p w14:paraId="1B4E3402" w14:textId="77777777" w:rsidR="00A66A7C" w:rsidRPr="00A4141C" w:rsidRDefault="00A66A7C" w:rsidP="0026220D">
      <w:pPr>
        <w:spacing w:line="240" w:lineRule="exact"/>
        <w:rPr>
          <w:ins w:id="231" w:author="Fiona" w:date="2020-11-15T08:06:00Z"/>
          <w:rFonts w:ascii="Times New Roman" w:hAnsi="Times New Roman"/>
          <w:color w:val="000000"/>
          <w:szCs w:val="24"/>
          <w:bdr w:val="nil"/>
        </w:rPr>
      </w:pPr>
    </w:p>
    <w:p w14:paraId="222DE973" w14:textId="77777777" w:rsidR="00A66A7C" w:rsidRPr="00A4141C" w:rsidRDefault="00A66A7C" w:rsidP="0026220D">
      <w:pPr>
        <w:spacing w:line="240" w:lineRule="exact"/>
        <w:rPr>
          <w:ins w:id="232" w:author="Fiona" w:date="2020-11-15T08:06:00Z"/>
          <w:rFonts w:ascii="Times New Roman" w:hAnsi="Times New Roman"/>
          <w:color w:val="000000"/>
          <w:szCs w:val="24"/>
          <w:bdr w:val="nil"/>
        </w:rPr>
      </w:pPr>
      <w:ins w:id="233" w:author="Fiona" w:date="2020-11-15T08:06:00Z">
        <w:r w:rsidRPr="00A4141C">
          <w:rPr>
            <w:rFonts w:ascii="Times New Roman" w:hAnsi="Times New Roman"/>
            <w:color w:val="000000"/>
            <w:szCs w:val="24"/>
            <w:bdr w:val="nil"/>
          </w:rPr>
          <w:t>要寫「我想修</w:t>
        </w:r>
        <w:r w:rsidRPr="00A4141C">
          <w:rPr>
            <w:rFonts w:ascii="Times New Roman" w:hAnsi="Times New Roman"/>
            <w:color w:val="000000"/>
            <w:szCs w:val="24"/>
            <w:bdr w:val="nil"/>
          </w:rPr>
          <w:t xml:space="preserve">A </w:t>
        </w:r>
        <w:r w:rsidRPr="00A4141C">
          <w:rPr>
            <w:rFonts w:ascii="Times New Roman" w:hAnsi="Times New Roman"/>
            <w:color w:val="000000"/>
            <w:szCs w:val="24"/>
            <w:bdr w:val="nil"/>
          </w:rPr>
          <w:t>課程，因為</w:t>
        </w:r>
        <w:r w:rsidRPr="00A4141C">
          <w:rPr>
            <w:rFonts w:ascii="Times New Roman" w:hAnsi="Times New Roman"/>
            <w:color w:val="000000"/>
            <w:szCs w:val="24"/>
            <w:bdr w:val="nil"/>
          </w:rPr>
          <w:t>A</w:t>
        </w:r>
        <w:r w:rsidRPr="00A4141C">
          <w:rPr>
            <w:rFonts w:ascii="Times New Roman" w:hAnsi="Times New Roman"/>
            <w:color w:val="000000"/>
            <w:szCs w:val="24"/>
            <w:bdr w:val="nil"/>
          </w:rPr>
          <w:t>課程中，我可以學習</w:t>
        </w:r>
        <w:r w:rsidRPr="00A4141C">
          <w:rPr>
            <w:rFonts w:ascii="Times New Roman" w:hAnsi="Times New Roman"/>
            <w:color w:val="000000"/>
            <w:szCs w:val="24"/>
            <w:bdr w:val="nil"/>
          </w:rPr>
          <w:t>B</w:t>
        </w:r>
        <w:r w:rsidRPr="00A4141C">
          <w:rPr>
            <w:rFonts w:ascii="Times New Roman" w:hAnsi="Times New Roman"/>
            <w:color w:val="000000"/>
            <w:szCs w:val="24"/>
            <w:bdr w:val="nil"/>
          </w:rPr>
          <w:t>，而</w:t>
        </w:r>
        <w:r w:rsidRPr="00A4141C">
          <w:rPr>
            <w:rFonts w:ascii="Times New Roman" w:hAnsi="Times New Roman"/>
            <w:color w:val="000000"/>
            <w:szCs w:val="24"/>
            <w:bdr w:val="nil"/>
          </w:rPr>
          <w:t>B</w:t>
        </w:r>
        <w:r w:rsidRPr="00A4141C">
          <w:rPr>
            <w:rFonts w:ascii="Times New Roman" w:hAnsi="Times New Roman"/>
            <w:color w:val="000000"/>
            <w:szCs w:val="24"/>
            <w:bdr w:val="nil"/>
          </w:rPr>
          <w:t>是台灣的</w:t>
        </w:r>
        <w:r w:rsidRPr="00A4141C">
          <w:rPr>
            <w:rFonts w:ascii="Times New Roman" w:hAnsi="Times New Roman"/>
            <w:color w:val="000000"/>
            <w:szCs w:val="24"/>
            <w:bdr w:val="nil"/>
          </w:rPr>
          <w:t>technology manufacturing industry</w:t>
        </w:r>
        <w:r w:rsidRPr="00A4141C">
          <w:rPr>
            <w:rFonts w:ascii="Times New Roman" w:hAnsi="Times New Roman"/>
            <w:color w:val="000000"/>
            <w:szCs w:val="24"/>
            <w:bdr w:val="nil"/>
          </w:rPr>
          <w:t>中很需要的能力」。</w:t>
        </w:r>
      </w:ins>
    </w:p>
    <w:p w14:paraId="5661A782" w14:textId="77777777" w:rsidR="00A66A7C" w:rsidRPr="00A4141C" w:rsidRDefault="00A66A7C" w:rsidP="0026220D">
      <w:pPr>
        <w:spacing w:line="240" w:lineRule="exact"/>
        <w:rPr>
          <w:ins w:id="234" w:author="Fiona" w:date="2020-11-15T08:06:00Z"/>
          <w:rFonts w:ascii="Times New Roman" w:hAnsi="Times New Roman"/>
          <w:color w:val="000000"/>
          <w:szCs w:val="24"/>
          <w:bdr w:val="nil"/>
        </w:rPr>
      </w:pPr>
    </w:p>
    <w:p w14:paraId="7B64120C" w14:textId="77777777" w:rsidR="00A66A7C" w:rsidRPr="00A4141C" w:rsidRDefault="00A66A7C" w:rsidP="0026220D">
      <w:pPr>
        <w:spacing w:line="240" w:lineRule="exact"/>
        <w:rPr>
          <w:ins w:id="235" w:author="Fiona" w:date="2020-11-15T08:06:00Z"/>
          <w:rFonts w:ascii="Times New Roman" w:hAnsi="Times New Roman"/>
          <w:color w:val="000000"/>
          <w:szCs w:val="24"/>
          <w:bdr w:val="nil"/>
        </w:rPr>
      </w:pPr>
      <w:ins w:id="236" w:author="Fiona" w:date="2020-11-15T08:06:00Z">
        <w:r w:rsidRPr="00A4141C">
          <w:rPr>
            <w:rFonts w:ascii="Times New Roman" w:hAnsi="Times New Roman"/>
            <w:color w:val="000000"/>
            <w:szCs w:val="24"/>
            <w:bdr w:val="nil"/>
          </w:rPr>
          <w:lastRenderedPageBreak/>
          <w:t>不要寫「由於</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會快速變動，所以我去修了</w:t>
        </w:r>
        <w:r w:rsidRPr="00A4141C">
          <w:rPr>
            <w:rFonts w:ascii="Times New Roman" w:hAnsi="Times New Roman"/>
            <w:color w:val="000000"/>
            <w:szCs w:val="24"/>
            <w:bdr w:val="nil"/>
          </w:rPr>
          <w:t>D</w:t>
        </w:r>
        <w:r w:rsidRPr="00A4141C">
          <w:rPr>
            <w:rFonts w:ascii="Times New Roman" w:hAnsi="Times New Roman"/>
            <w:color w:val="000000"/>
            <w:szCs w:val="24"/>
            <w:bdr w:val="nil"/>
          </w:rPr>
          <w:t>課程。」</w:t>
        </w:r>
      </w:ins>
    </w:p>
    <w:p w14:paraId="49153ECF" w14:textId="77777777" w:rsidR="00A66A7C" w:rsidRPr="00A4141C" w:rsidRDefault="00A66A7C" w:rsidP="0026220D">
      <w:pPr>
        <w:spacing w:line="240" w:lineRule="exact"/>
        <w:rPr>
          <w:ins w:id="237" w:author="Fiona" w:date="2020-11-15T08:06:00Z"/>
          <w:rFonts w:ascii="Times New Roman" w:hAnsi="Times New Roman"/>
          <w:color w:val="000000"/>
          <w:szCs w:val="24"/>
          <w:bdr w:val="nil"/>
        </w:rPr>
      </w:pPr>
    </w:p>
    <w:p w14:paraId="4F176D21" w14:textId="77777777" w:rsidR="00A66A7C" w:rsidRPr="00A4141C" w:rsidRDefault="00A66A7C" w:rsidP="0026220D">
      <w:pPr>
        <w:spacing w:line="240" w:lineRule="exact"/>
        <w:rPr>
          <w:ins w:id="238" w:author="Fiona" w:date="2020-11-15T08:06:00Z"/>
          <w:rFonts w:ascii="Times New Roman" w:hAnsi="Times New Roman"/>
          <w:color w:val="000000"/>
          <w:szCs w:val="24"/>
          <w:bdr w:val="nil"/>
        </w:rPr>
      </w:pPr>
      <w:ins w:id="239" w:author="Fiona" w:date="2020-11-15T08:06:00Z">
        <w:r w:rsidRPr="00A4141C">
          <w:rPr>
            <w:rFonts w:ascii="Times New Roman" w:hAnsi="Times New Roman"/>
            <w:color w:val="000000"/>
            <w:szCs w:val="24"/>
            <w:bdr w:val="nil"/>
          </w:rPr>
          <w:t>要寫「由於</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會快速變動，所以我去修了</w:t>
        </w:r>
        <w:r w:rsidRPr="00A4141C">
          <w:rPr>
            <w:rFonts w:ascii="Times New Roman" w:hAnsi="Times New Roman"/>
            <w:color w:val="000000"/>
            <w:szCs w:val="24"/>
            <w:bdr w:val="nil"/>
          </w:rPr>
          <w:t>D</w:t>
        </w:r>
        <w:r w:rsidRPr="00A4141C">
          <w:rPr>
            <w:rFonts w:ascii="Times New Roman" w:hAnsi="Times New Roman"/>
            <w:color w:val="000000"/>
            <w:szCs w:val="24"/>
            <w:bdr w:val="nil"/>
          </w:rPr>
          <w:t>課程以學習</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中的什麼樣的變動。」</w:t>
        </w:r>
      </w:ins>
    </w:p>
    <w:p w14:paraId="27A35E41" w14:textId="41639A03" w:rsidR="00A66A7C" w:rsidRDefault="00A66A7C" w:rsidP="00540926">
      <w:pPr>
        <w:snapToGrid w:val="0"/>
        <w:jc w:val="both"/>
        <w:rPr>
          <w:ins w:id="240" w:author="Fiona" w:date="2020-11-15T08:06:00Z"/>
          <w:rFonts w:ascii="Times New Roman" w:hAnsi="Times New Roman" w:cs="Times New Roman"/>
          <w:lang w:val="en-GB"/>
        </w:rPr>
      </w:pPr>
    </w:p>
    <w:p w14:paraId="11C6A37E" w14:textId="75589503" w:rsidR="00540926" w:rsidRPr="006B2385" w:rsidRDefault="00540926" w:rsidP="00540926">
      <w:pPr>
        <w:snapToGrid w:val="0"/>
        <w:jc w:val="both"/>
        <w:rPr>
          <w:rFonts w:ascii="Times New Roman" w:hAnsi="Times New Roman" w:cs="Times New Roman"/>
          <w:lang w:val="en-GB"/>
          <w:rPrChange w:id="241" w:author="Fiona" w:date="2020-11-15T08:08:00Z">
            <w:rPr>
              <w:rFonts w:ascii="Times New Roman" w:hAnsi="Times New Roman" w:cs="Times New Roman"/>
            </w:rPr>
          </w:rPrChange>
        </w:rPr>
      </w:pPr>
      <w:r w:rsidRPr="00A968E4">
        <w:rPr>
          <w:rFonts w:ascii="Times New Roman" w:hAnsi="Times New Roman" w:cs="Times New Roman"/>
          <w:color w:val="0000FF"/>
          <w:rPrChange w:id="242" w:author="Fiona" w:date="2020-11-15T08:06:00Z">
            <w:rPr>
              <w:rFonts w:ascii="Times New Roman" w:hAnsi="Times New Roman" w:cs="Times New Roman"/>
            </w:rPr>
          </w:rPrChange>
        </w:rPr>
        <w:t xml:space="preserve">Robotics Lab </w:t>
      </w:r>
      <w:r w:rsidR="00612620" w:rsidRPr="00A968E4">
        <w:rPr>
          <w:rFonts w:ascii="Times New Roman" w:hAnsi="Times New Roman" w:cs="Times New Roman"/>
          <w:color w:val="0000FF"/>
          <w:rPrChange w:id="243" w:author="Fiona" w:date="2020-11-15T08:06:00Z">
            <w:rPr>
              <w:rFonts w:ascii="Times New Roman" w:hAnsi="Times New Roman" w:cs="Times New Roman"/>
            </w:rPr>
          </w:rPrChange>
        </w:rPr>
        <w:t>contain</w:t>
      </w:r>
      <w:r w:rsidRPr="00A968E4">
        <w:rPr>
          <w:rFonts w:ascii="Times New Roman" w:hAnsi="Times New Roman" w:cs="Times New Roman"/>
          <w:color w:val="0000FF"/>
          <w:rPrChange w:id="244" w:author="Fiona" w:date="2020-11-15T08:06:00Z">
            <w:rPr>
              <w:rFonts w:ascii="Times New Roman" w:hAnsi="Times New Roman" w:cs="Times New Roman"/>
            </w:rPr>
          </w:rPrChange>
        </w:rPr>
        <w:t xml:space="preserve"> many fields, including manipulation robot, humanoid (biped) robot and mobile robot.</w:t>
      </w:r>
      <w:r w:rsidRPr="005F04AC">
        <w:rPr>
          <w:rFonts w:ascii="Times New Roman" w:hAnsi="Times New Roman" w:cs="Times New Roman"/>
        </w:rPr>
        <w:t xml:space="preserve"> </w:t>
      </w:r>
      <w:ins w:id="245" w:author="Fiona" w:date="2020-11-15T08:06:00Z">
        <w:r w:rsidR="00A968E4">
          <w:rPr>
            <w:rFonts w:ascii="Times New Roman" w:hAnsi="Times New Roman" w:cs="Times New Roman" w:hint="eastAsia"/>
          </w:rPr>
          <w:t>你是想表達你的</w:t>
        </w:r>
        <w:r w:rsidR="00A968E4">
          <w:rPr>
            <w:rFonts w:ascii="Times New Roman" w:hAnsi="Times New Roman" w:cs="Times New Roman"/>
            <w:lang w:val="en-GB"/>
          </w:rPr>
          <w:t>lab</w:t>
        </w:r>
        <w:r w:rsidR="00A968E4">
          <w:rPr>
            <w:rFonts w:ascii="Times New Roman" w:hAnsi="Times New Roman" w:cs="Times New Roman" w:hint="eastAsia"/>
            <w:lang w:val="en-GB"/>
          </w:rPr>
          <w:t>做哪一些研究嗎？</w:t>
        </w:r>
        <w:r w:rsidR="00A03259">
          <w:rPr>
            <w:rFonts w:ascii="Times New Roman" w:hAnsi="Times New Roman" w:cs="Times New Roman" w:hint="eastAsia"/>
            <w:lang w:val="en-GB"/>
          </w:rPr>
          <w:t>要快一點講到「你」做了什麼研究。</w:t>
        </w:r>
      </w:ins>
      <w:r w:rsidRPr="00FE2978">
        <w:rPr>
          <w:rFonts w:ascii="Times New Roman" w:hAnsi="Times New Roman" w:cs="Times New Roman"/>
          <w:color w:val="00FFFF"/>
          <w:rPrChange w:id="246" w:author="Fiona" w:date="2020-11-15T08:07:00Z">
            <w:rPr>
              <w:rFonts w:ascii="Times New Roman" w:hAnsi="Times New Roman" w:cs="Times New Roman"/>
            </w:rPr>
          </w:rPrChange>
        </w:rPr>
        <w:t xml:space="preserve">The most attracting thing in Robotics Lab is that the members like to discuss and are glad to share research result and </w:t>
      </w:r>
      <w:r w:rsidR="000269C4" w:rsidRPr="00FE2978">
        <w:rPr>
          <w:rFonts w:ascii="Times New Roman" w:hAnsi="Times New Roman" w:cs="Times New Roman"/>
          <w:color w:val="00FFFF"/>
          <w:rPrChange w:id="247" w:author="Fiona" w:date="2020-11-15T08:07:00Z">
            <w:rPr>
              <w:rFonts w:ascii="Times New Roman" w:hAnsi="Times New Roman" w:cs="Times New Roman"/>
            </w:rPr>
          </w:rPrChange>
        </w:rPr>
        <w:t xml:space="preserve">give </w:t>
      </w:r>
      <w:r w:rsidRPr="00FE2978">
        <w:rPr>
          <w:rFonts w:ascii="Times New Roman" w:hAnsi="Times New Roman" w:cs="Times New Roman"/>
          <w:color w:val="00FFFF"/>
          <w:rPrChange w:id="248" w:author="Fiona" w:date="2020-11-15T08:07:00Z">
            <w:rPr>
              <w:rFonts w:ascii="Times New Roman" w:hAnsi="Times New Roman" w:cs="Times New Roman"/>
            </w:rPr>
          </w:rPrChange>
        </w:rPr>
        <w:t>suggestion. During the discussion, my robot knowledge is broadly extended, and some idea and research are figured out.</w:t>
      </w:r>
      <w:r w:rsidRPr="005F04AC">
        <w:rPr>
          <w:rFonts w:ascii="Times New Roman" w:hAnsi="Times New Roman" w:cs="Times New Roman"/>
        </w:rPr>
        <w:t xml:space="preserve"> </w:t>
      </w:r>
      <w:ins w:id="249" w:author="Fiona" w:date="2020-11-15T08:07:00Z">
        <w:r w:rsidR="00FE2978">
          <w:rPr>
            <w:rFonts w:ascii="Times New Roman" w:hAnsi="Times New Roman" w:cs="Times New Roman" w:hint="eastAsia"/>
          </w:rPr>
          <w:t>淺藍色的太淺，需要快一點講你的碩論研究。</w:t>
        </w:r>
      </w:ins>
      <w:r w:rsidRPr="006409C1">
        <w:rPr>
          <w:rFonts w:ascii="Times New Roman" w:hAnsi="Times New Roman" w:cs="Times New Roman"/>
          <w:highlight w:val="yellow"/>
          <w:rPrChange w:id="250" w:author="Fiona" w:date="2020-11-15T08:07:00Z">
            <w:rPr>
              <w:rFonts w:ascii="Times New Roman" w:hAnsi="Times New Roman" w:cs="Times New Roman"/>
            </w:rPr>
          </w:rPrChange>
        </w:rPr>
        <w:t>For example, my master thesis combines SLAM and humanoid robot’s path planning.</w:t>
      </w:r>
      <w:r w:rsidRPr="005F04AC">
        <w:rPr>
          <w:rFonts w:ascii="Times New Roman" w:hAnsi="Times New Roman" w:cs="Times New Roman"/>
        </w:rPr>
        <w:t xml:space="preserve"> </w:t>
      </w:r>
      <w:ins w:id="251" w:author="Fiona" w:date="2020-11-15T08:07:00Z">
        <w:r w:rsidR="006409C1">
          <w:rPr>
            <w:rFonts w:ascii="Times New Roman" w:hAnsi="Times New Roman" w:cs="Times New Roman" w:hint="eastAsia"/>
          </w:rPr>
          <w:t>標黃色的是這一段的重點，要快一點抵達這一句，然後提供碩論研究的細</w:t>
        </w:r>
      </w:ins>
      <w:ins w:id="252" w:author="Fiona" w:date="2020-11-15T08:08:00Z">
        <w:r w:rsidR="006409C1">
          <w:rPr>
            <w:rFonts w:ascii="Times New Roman" w:hAnsi="Times New Roman" w:cs="Times New Roman" w:hint="eastAsia"/>
          </w:rPr>
          <w:t>節。</w:t>
        </w:r>
      </w:ins>
      <w:r w:rsidRPr="005F04AC">
        <w:rPr>
          <w:rFonts w:ascii="Times New Roman" w:hAnsi="Times New Roman" w:cs="Times New Roman"/>
        </w:rPr>
        <w:t xml:space="preserve">This research </w:t>
      </w:r>
      <w:r w:rsidRPr="00372F65">
        <w:rPr>
          <w:rFonts w:ascii="Times New Roman" w:hAnsi="Times New Roman" w:cs="Times New Roman"/>
          <w:color w:val="0000FF"/>
          <w:rPrChange w:id="253" w:author="Fiona" w:date="2020-11-15T08:07:00Z">
            <w:rPr>
              <w:rFonts w:ascii="Times New Roman" w:hAnsi="Times New Roman" w:cs="Times New Roman"/>
            </w:rPr>
          </w:rPrChange>
        </w:rPr>
        <w:t>is beholden to</w:t>
      </w:r>
      <w:r w:rsidRPr="005F04AC">
        <w:rPr>
          <w:rFonts w:ascii="Times New Roman" w:hAnsi="Times New Roman" w:cs="Times New Roman"/>
        </w:rPr>
        <w:t xml:space="preserve"> </w:t>
      </w:r>
      <w:ins w:id="254" w:author="Fiona" w:date="2020-11-15T08:07:00Z">
        <w:r w:rsidR="00372F65">
          <w:rPr>
            <w:rFonts w:ascii="Times New Roman" w:hAnsi="Times New Roman" w:cs="Times New Roman" w:hint="eastAsia"/>
          </w:rPr>
          <w:t>這個字</w:t>
        </w:r>
        <w:r w:rsidR="006409C1">
          <w:rPr>
            <w:rFonts w:ascii="Times New Roman" w:hAnsi="Times New Roman" w:cs="Times New Roman" w:hint="eastAsia"/>
          </w:rPr>
          <w:t>，</w:t>
        </w:r>
        <w:r w:rsidR="00372F65">
          <w:rPr>
            <w:rFonts w:ascii="Times New Roman" w:hAnsi="Times New Roman" w:cs="Times New Roman" w:hint="eastAsia"/>
          </w:rPr>
          <w:t>數百年沒有人用了。太古老，改掉。</w:t>
        </w:r>
      </w:ins>
      <w:ins w:id="255" w:author="Fiona" w:date="2020-11-15T08:08:00Z">
        <w:r w:rsidR="005E6FF4">
          <w:rPr>
            <w:rFonts w:ascii="Times New Roman" w:hAnsi="Times New Roman" w:cs="Times New Roman" w:hint="eastAsia"/>
          </w:rPr>
          <w:t>碩論的細節，不能只說「別人幫助我很多」。</w:t>
        </w:r>
        <w:r w:rsidR="00484A3D">
          <w:rPr>
            <w:rFonts w:ascii="Times New Roman" w:hAnsi="Times New Roman" w:cs="Times New Roman" w:hint="eastAsia"/>
          </w:rPr>
          <w:t>完全沒有</w:t>
        </w:r>
        <w:r w:rsidR="009D7490">
          <w:rPr>
            <w:rFonts w:ascii="Times New Roman" w:hAnsi="Times New Roman" w:cs="Times New Roman" w:hint="eastAsia"/>
          </w:rPr>
          <w:t>證明到你的研究能力，整段只說你的</w:t>
        </w:r>
        <w:r w:rsidR="009D7490">
          <w:rPr>
            <w:rFonts w:ascii="Times New Roman" w:hAnsi="Times New Roman" w:cs="Times New Roman"/>
            <w:lang w:val="en-GB"/>
          </w:rPr>
          <w:t>lab</w:t>
        </w:r>
        <w:r w:rsidR="009D7490">
          <w:rPr>
            <w:rFonts w:ascii="Times New Roman" w:hAnsi="Times New Roman" w:cs="Times New Roman" w:hint="eastAsia"/>
            <w:lang w:val="en-GB"/>
          </w:rPr>
          <w:t>很強，</w:t>
        </w:r>
        <w:r w:rsidR="00AE7143">
          <w:rPr>
            <w:rFonts w:ascii="Times New Roman" w:hAnsi="Times New Roman" w:cs="Times New Roman" w:hint="eastAsia"/>
            <w:lang w:val="en-GB"/>
          </w:rPr>
          <w:t>很大。</w:t>
        </w:r>
        <w:r w:rsidR="00C2507A">
          <w:rPr>
            <w:rFonts w:ascii="Times New Roman" w:hAnsi="Times New Roman" w:cs="Times New Roman" w:hint="eastAsia"/>
            <w:lang w:val="en-GB"/>
          </w:rPr>
          <w:t>對你的申請沒有幫助。</w:t>
        </w:r>
      </w:ins>
      <w:r w:rsidRPr="005F04AC">
        <w:rPr>
          <w:rFonts w:ascii="Times New Roman" w:hAnsi="Times New Roman" w:cs="Times New Roman"/>
        </w:rPr>
        <w:t>the researchers of both humanoid (biped) robot and mobile robot. The experience in Robotics Lab constructed my research foundation. Until today, in HTC VIVE, I use Robotics knowledge on my work.</w:t>
      </w:r>
      <w:ins w:id="256" w:author="Fiona" w:date="2020-11-15T08:08:00Z">
        <w:r w:rsidR="006B2385">
          <w:rPr>
            <w:rFonts w:ascii="Times New Roman" w:hAnsi="Times New Roman" w:cs="Times New Roman"/>
            <w:lang w:val="en-GB"/>
          </w:rPr>
          <w:t xml:space="preserve"> What did you do? What did you learn? How did you apply what you learned in the lab in your </w:t>
        </w:r>
      </w:ins>
      <w:ins w:id="257" w:author="Fiona" w:date="2020-11-15T08:09:00Z">
        <w:r w:rsidR="006B2385">
          <w:rPr>
            <w:rFonts w:ascii="Times New Roman" w:hAnsi="Times New Roman" w:cs="Times New Roman"/>
            <w:lang w:val="en-GB"/>
          </w:rPr>
          <w:t xml:space="preserve">work? </w:t>
        </w:r>
      </w:ins>
    </w:p>
    <w:p w14:paraId="45CEA612" w14:textId="77777777" w:rsidR="00540926" w:rsidRPr="005F04AC" w:rsidRDefault="00540926" w:rsidP="00540926">
      <w:pPr>
        <w:snapToGrid w:val="0"/>
        <w:jc w:val="both"/>
        <w:rPr>
          <w:rFonts w:ascii="Times New Roman" w:hAnsi="Times New Roman" w:cs="Times New Roman"/>
        </w:rPr>
      </w:pPr>
    </w:p>
    <w:p w14:paraId="10977972" w14:textId="77777777" w:rsidR="00FA6C17" w:rsidRDefault="00540926" w:rsidP="00540926">
      <w:pPr>
        <w:snapToGrid w:val="0"/>
        <w:jc w:val="both"/>
        <w:rPr>
          <w:ins w:id="258" w:author="Fiona" w:date="2020-11-15T08:09:00Z"/>
          <w:rFonts w:ascii="Times New Roman" w:hAnsi="Times New Roman" w:cs="Times New Roman"/>
        </w:rPr>
      </w:pPr>
      <w:r w:rsidRPr="005F04AC">
        <w:rPr>
          <w:rFonts w:ascii="Times New Roman" w:hAnsi="Times New Roman" w:cs="Times New Roman"/>
        </w:rPr>
        <w:t xml:space="preserve">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r w:rsidR="004969F1" w:rsidRPr="00410C6C">
        <w:rPr>
          <w:rFonts w:ascii="Times New Roman" w:hAnsi="Times New Roman" w:cs="Times New Roman"/>
          <w:i/>
          <w:iCs/>
          <w:color w:val="0000FF"/>
          <w:rPrChange w:id="259" w:author="Fiona" w:date="2020-11-15T08:09:00Z">
            <w:rPr>
              <w:rFonts w:ascii="Times New Roman" w:hAnsi="Times New Roman" w:cs="Times New Roman"/>
              <w:i/>
              <w:iCs/>
            </w:rPr>
          </w:rPrChange>
        </w:rPr>
        <w:t>“Visual Memorability for Robotic Interestingness via Unsupervised Online Learning”</w:t>
      </w:r>
      <w:r w:rsidR="00A1685A">
        <w:rPr>
          <w:rFonts w:ascii="Times New Roman" w:hAnsi="Times New Roman" w:cs="Times New Roman"/>
        </w:rPr>
        <w:t xml:space="preserve"> </w:t>
      </w:r>
    </w:p>
    <w:p w14:paraId="062CA063" w14:textId="77777777" w:rsidR="00FA6C17" w:rsidRDefault="00FA6C17" w:rsidP="00540926">
      <w:pPr>
        <w:snapToGrid w:val="0"/>
        <w:jc w:val="both"/>
        <w:rPr>
          <w:ins w:id="260" w:author="Fiona" w:date="2020-11-15T08:09:00Z"/>
          <w:rFonts w:ascii="Times New Roman" w:hAnsi="Times New Roman" w:cs="Times New Roman"/>
        </w:rPr>
      </w:pPr>
    </w:p>
    <w:p w14:paraId="6E69EA63" w14:textId="77777777" w:rsidR="0009269D" w:rsidRDefault="00536C6B" w:rsidP="0026220D">
      <w:pPr>
        <w:spacing w:line="240" w:lineRule="exact"/>
        <w:rPr>
          <w:ins w:id="261" w:author="Fiona" w:date="2020-11-15T08:09:00Z"/>
          <w:rFonts w:ascii="Times New Roman" w:hAnsi="Times New Roman"/>
          <w:color w:val="000000"/>
          <w:szCs w:val="24"/>
        </w:rPr>
      </w:pPr>
      <w:ins w:id="262" w:author="Fiona" w:date="2020-11-15T08:09:00Z">
        <w:r>
          <w:rPr>
            <w:rFonts w:ascii="Times New Roman" w:hAnsi="Times New Roman" w:hint="eastAsia"/>
            <w:color w:val="000000"/>
            <w:szCs w:val="24"/>
          </w:rPr>
          <w:t>I</w:t>
        </w:r>
        <w:r>
          <w:rPr>
            <w:rFonts w:ascii="Times New Roman" w:hAnsi="Times New Roman"/>
            <w:color w:val="000000"/>
            <w:szCs w:val="24"/>
          </w:rPr>
          <w:t xml:space="preserve">s this a project name or paper title? </w:t>
        </w:r>
        <w:r w:rsidR="0009269D">
          <w:rPr>
            <w:rFonts w:ascii="Times New Roman" w:hAnsi="Times New Roman"/>
            <w:color w:val="000000"/>
            <w:szCs w:val="24"/>
          </w:rPr>
          <w:t xml:space="preserve">Why italics AND quotation marks at the same time? </w:t>
        </w:r>
      </w:ins>
    </w:p>
    <w:p w14:paraId="3FBF5C98" w14:textId="77777777" w:rsidR="005D4DFE" w:rsidRDefault="005D4DFE" w:rsidP="0026220D">
      <w:pPr>
        <w:spacing w:line="240" w:lineRule="exact"/>
        <w:rPr>
          <w:ins w:id="263" w:author="Fiona" w:date="2020-11-15T08:09:00Z"/>
          <w:rFonts w:ascii="Times New Roman" w:hAnsi="Times New Roman"/>
          <w:color w:val="000000"/>
          <w:szCs w:val="24"/>
        </w:rPr>
      </w:pPr>
    </w:p>
    <w:p w14:paraId="6BB5D55A" w14:textId="3DDC1932" w:rsidR="00536C6B" w:rsidRPr="00783286" w:rsidRDefault="00536C6B" w:rsidP="0026220D">
      <w:pPr>
        <w:spacing w:line="240" w:lineRule="exact"/>
        <w:rPr>
          <w:ins w:id="264" w:author="Fiona" w:date="2020-11-15T08:09:00Z"/>
          <w:rFonts w:ascii="Times New Roman" w:hAnsi="Times New Roman"/>
          <w:color w:val="000000"/>
          <w:szCs w:val="24"/>
        </w:rPr>
      </w:pPr>
      <w:ins w:id="265" w:author="Fiona" w:date="2020-11-15T08:09:00Z">
        <w:r w:rsidRPr="00783286">
          <w:rPr>
            <w:rFonts w:ascii="Times New Roman" w:hAnsi="Times New Roman"/>
            <w:color w:val="000000"/>
            <w:szCs w:val="24"/>
          </w:rPr>
          <w:t>書、期刊、文章、論文名稱等等如何寫，請參考：</w:t>
        </w:r>
      </w:ins>
    </w:p>
    <w:p w14:paraId="39C6CAB7" w14:textId="77777777" w:rsidR="00536C6B" w:rsidRPr="00783286" w:rsidRDefault="00536C6B" w:rsidP="0026220D">
      <w:pPr>
        <w:spacing w:line="240" w:lineRule="exact"/>
        <w:rPr>
          <w:ins w:id="266" w:author="Fiona" w:date="2020-11-15T08:09:00Z"/>
          <w:rFonts w:ascii="Times New Roman" w:hAnsi="Times New Roman"/>
          <w:color w:val="000000"/>
          <w:szCs w:val="24"/>
        </w:rPr>
      </w:pPr>
    </w:p>
    <w:p w14:paraId="1A5BB369" w14:textId="712BF335" w:rsidR="00536C6B" w:rsidRPr="00783286" w:rsidRDefault="00536C6B" w:rsidP="0026220D">
      <w:pPr>
        <w:spacing w:line="240" w:lineRule="exact"/>
        <w:rPr>
          <w:ins w:id="267" w:author="Fiona" w:date="2020-11-15T08:09:00Z"/>
          <w:rFonts w:ascii="Times New Roman" w:hAnsi="Times New Roman"/>
          <w:color w:val="000000"/>
          <w:szCs w:val="24"/>
        </w:rPr>
      </w:pPr>
      <w:ins w:id="268" w:author="Fiona" w:date="2020-11-15T08:09:00Z">
        <w:r>
          <w:fldChar w:fldCharType="begin"/>
        </w:r>
        <w:r>
          <w:instrText xml:space="preserve"> HYPERLINK "https://www.cantabenglish.com/blog/citations" </w:instrText>
        </w:r>
      </w:ins>
      <w:ins w:id="269" w:author="Fiona" w:date="2020-11-15T08:09:00Z">
        <w:r>
          <w:fldChar w:fldCharType="separate"/>
        </w:r>
        <w:r w:rsidRPr="00783286">
          <w:rPr>
            <w:rStyle w:val="Hyperlink"/>
            <w:rFonts w:ascii="Times New Roman" w:hAnsi="Times New Roman"/>
            <w:szCs w:val="24"/>
          </w:rPr>
          <w:t>https://www.cantabenglish.com/blog/citations</w:t>
        </w:r>
        <w:r>
          <w:rPr>
            <w:rStyle w:val="Hyperlink"/>
            <w:rFonts w:ascii="Times New Roman" w:hAnsi="Times New Roman"/>
            <w:szCs w:val="24"/>
          </w:rPr>
          <w:fldChar w:fldCharType="end"/>
        </w:r>
      </w:ins>
    </w:p>
    <w:p w14:paraId="4AFE9052" w14:textId="77777777" w:rsidR="00536C6B" w:rsidRPr="00783286" w:rsidRDefault="00536C6B" w:rsidP="0026220D">
      <w:pPr>
        <w:spacing w:line="240" w:lineRule="exact"/>
        <w:rPr>
          <w:ins w:id="270" w:author="Fiona" w:date="2020-11-15T08:09:00Z"/>
          <w:rFonts w:ascii="Times New Roman" w:hAnsi="Times New Roman"/>
          <w:color w:val="000000"/>
          <w:szCs w:val="24"/>
        </w:rPr>
      </w:pPr>
    </w:p>
    <w:p w14:paraId="22F37714" w14:textId="77777777" w:rsidR="00536C6B" w:rsidRPr="00783286" w:rsidRDefault="00536C6B" w:rsidP="0026220D">
      <w:pPr>
        <w:spacing w:line="240" w:lineRule="exact"/>
        <w:rPr>
          <w:ins w:id="271" w:author="Fiona" w:date="2020-11-15T08:09:00Z"/>
          <w:rFonts w:ascii="Times New Roman" w:hAnsi="Times New Roman"/>
          <w:color w:val="000000"/>
          <w:szCs w:val="24"/>
        </w:rPr>
      </w:pPr>
      <w:ins w:id="272" w:author="Fiona" w:date="2020-11-15T08:09:00Z">
        <w:r w:rsidRPr="00783286">
          <w:rPr>
            <w:rFonts w:ascii="Times New Roman" w:hAnsi="Times New Roman"/>
            <w:color w:val="000000"/>
            <w:szCs w:val="24"/>
          </w:rPr>
          <w:t>尤其注意斜體、引號、大小寫如何使用。</w:t>
        </w:r>
      </w:ins>
    </w:p>
    <w:p w14:paraId="4AFEE5A5" w14:textId="76746E3B" w:rsidR="00536C6B" w:rsidRDefault="00536C6B" w:rsidP="00540926">
      <w:pPr>
        <w:snapToGrid w:val="0"/>
        <w:jc w:val="both"/>
        <w:rPr>
          <w:ins w:id="273" w:author="Fiona" w:date="2020-11-15T08:09:00Z"/>
          <w:rFonts w:ascii="Times New Roman" w:hAnsi="Times New Roman" w:cs="Times New Roman"/>
        </w:rPr>
      </w:pPr>
    </w:p>
    <w:p w14:paraId="213AB8B3" w14:textId="77777777" w:rsidR="00F21574" w:rsidRDefault="00A1685A" w:rsidP="00540926">
      <w:pPr>
        <w:snapToGrid w:val="0"/>
        <w:jc w:val="both"/>
        <w:rPr>
          <w:ins w:id="274" w:author="Fiona" w:date="2020-11-15T08:10:00Z"/>
          <w:rFonts w:ascii="Times New Roman" w:hAnsi="Times New Roman" w:cs="Times New Roman"/>
          <w:color w:val="00FFFF"/>
        </w:rPr>
      </w:pPr>
      <w:r>
        <w:rPr>
          <w:rFonts w:ascii="Times New Roman" w:hAnsi="Times New Roman" w:cs="Times New Roman"/>
        </w:rPr>
        <w:t>introduces the concept of interestingness detection</w:t>
      </w:r>
      <w:r w:rsidR="00197AAC">
        <w:rPr>
          <w:rFonts w:ascii="Times New Roman" w:hAnsi="Times New Roman" w:cs="Times New Roman"/>
        </w:rPr>
        <w:t xml:space="preserve">. We know that </w:t>
      </w:r>
      <w:r w:rsidR="00197AAC" w:rsidRPr="005D4DFE">
        <w:rPr>
          <w:rFonts w:ascii="Times New Roman" w:hAnsi="Times New Roman" w:cs="Times New Roman"/>
          <w:color w:val="0000FF"/>
          <w:rPrChange w:id="275" w:author="Fiona" w:date="2020-11-15T08:09:00Z">
            <w:rPr>
              <w:rFonts w:ascii="Times New Roman" w:hAnsi="Times New Roman" w:cs="Times New Roman"/>
            </w:rPr>
          </w:rPrChange>
        </w:rPr>
        <w:t>“how to decide keyframe or keypoint</w:t>
      </w:r>
      <w:r w:rsidR="00B60BFB" w:rsidRPr="005D4DFE">
        <w:rPr>
          <w:rFonts w:ascii="Times New Roman" w:hAnsi="Times New Roman" w:cs="Times New Roman"/>
          <w:color w:val="0000FF"/>
          <w:rPrChange w:id="276" w:author="Fiona" w:date="2020-11-15T08:09:00Z">
            <w:rPr>
              <w:rFonts w:ascii="Times New Roman" w:hAnsi="Times New Roman" w:cs="Times New Roman"/>
            </w:rPr>
          </w:rPrChange>
        </w:rPr>
        <w:t>?</w:t>
      </w:r>
      <w:r w:rsidR="00197AAC" w:rsidRPr="005D4DFE">
        <w:rPr>
          <w:rFonts w:ascii="Times New Roman" w:hAnsi="Times New Roman" w:cs="Times New Roman"/>
          <w:color w:val="0000FF"/>
          <w:rPrChange w:id="277" w:author="Fiona" w:date="2020-11-15T08:09:00Z">
            <w:rPr>
              <w:rFonts w:ascii="Times New Roman" w:hAnsi="Times New Roman" w:cs="Times New Roman"/>
            </w:rPr>
          </w:rPrChange>
        </w:rPr>
        <w:t>”</w:t>
      </w:r>
      <w:r w:rsidR="00B60BFB">
        <w:rPr>
          <w:rFonts w:ascii="Times New Roman" w:hAnsi="Times New Roman" w:cs="Times New Roman"/>
        </w:rPr>
        <w:t xml:space="preserve"> </w:t>
      </w:r>
      <w:ins w:id="278" w:author="Fiona" w:date="2020-11-15T08:09:00Z">
        <w:r w:rsidR="005D4DFE">
          <w:rPr>
            <w:rFonts w:ascii="Times New Roman" w:hAnsi="Times New Roman" w:cs="Times New Roman" w:hint="eastAsia"/>
          </w:rPr>
          <w:t>盡量用間接問句，不要用直接問</w:t>
        </w:r>
      </w:ins>
      <w:ins w:id="279" w:author="Fiona" w:date="2020-11-15T08:10:00Z">
        <w:r w:rsidR="005D4DFE">
          <w:rPr>
            <w:rFonts w:ascii="Times New Roman" w:hAnsi="Times New Roman" w:cs="Times New Roman" w:hint="eastAsia"/>
          </w:rPr>
          <w:t>句，不要自問自答，或是用</w:t>
        </w:r>
        <w:r w:rsidR="005D4DFE">
          <w:rPr>
            <w:rFonts w:ascii="Times New Roman" w:hAnsi="Times New Roman" w:cs="Times New Roman"/>
            <w:lang w:val="en-GB"/>
          </w:rPr>
          <w:t>rhetorical questions</w:t>
        </w:r>
        <w:r w:rsidR="005D4DFE">
          <w:rPr>
            <w:rFonts w:ascii="Times New Roman" w:hAnsi="Times New Roman" w:cs="Times New Roman" w:hint="eastAsia"/>
            <w:lang w:val="en-GB"/>
          </w:rPr>
          <w:t>。</w:t>
        </w:r>
      </w:ins>
      <w:r w:rsidR="00B60BFB">
        <w:rPr>
          <w:rFonts w:ascii="Times New Roman" w:hAnsi="Times New Roman" w:cs="Times New Roman"/>
        </w:rPr>
        <w:t xml:space="preserve">is always </w:t>
      </w:r>
      <w:r w:rsidR="00BE5F7F">
        <w:rPr>
          <w:rFonts w:ascii="Times New Roman" w:hAnsi="Times New Roman" w:cs="Times New Roman"/>
        </w:rPr>
        <w:t xml:space="preserve">a </w:t>
      </w:r>
      <w:r w:rsidR="00B60BFB">
        <w:rPr>
          <w:rFonts w:ascii="Times New Roman" w:hAnsi="Times New Roman" w:cs="Times New Roman"/>
        </w:rPr>
        <w:t>critical issue for robot mapping, especial</w:t>
      </w:r>
      <w:r w:rsidR="005277A9">
        <w:rPr>
          <w:rFonts w:ascii="Times New Roman" w:hAnsi="Times New Roman" w:cs="Times New Roman"/>
        </w:rPr>
        <w:t>ly</w:t>
      </w:r>
      <w:r w:rsidR="00B60BFB">
        <w:rPr>
          <w:rFonts w:ascii="Times New Roman" w:hAnsi="Times New Roman" w:cs="Times New Roman"/>
        </w:rPr>
        <w:t xml:space="preserve"> in </w:t>
      </w:r>
      <w:r w:rsidR="00D9658F">
        <w:rPr>
          <w:rFonts w:ascii="Times New Roman" w:hAnsi="Times New Roman" w:cs="Times New Roman" w:hint="eastAsia"/>
        </w:rPr>
        <w:t>r</w:t>
      </w:r>
      <w:r w:rsidR="00D9658F">
        <w:rPr>
          <w:rFonts w:ascii="Times New Roman" w:hAnsi="Times New Roman" w:cs="Times New Roman"/>
        </w:rPr>
        <w:t>epeated monotonous scene</w:t>
      </w:r>
      <w:r w:rsidR="00A818B8">
        <w:rPr>
          <w:rFonts w:ascii="Times New Roman" w:hAnsi="Times New Roman" w:cs="Times New Roman"/>
        </w:rPr>
        <w:t xml:space="preserve"> case.</w:t>
      </w:r>
      <w:r w:rsidR="00AE3433">
        <w:rPr>
          <w:rFonts w:ascii="Times New Roman" w:hAnsi="Times New Roman" w:cs="Times New Roman"/>
        </w:rPr>
        <w:t xml:space="preserve"> Air Lab </w:t>
      </w:r>
      <w:r w:rsidR="00AE3433" w:rsidRPr="00C6473C">
        <w:rPr>
          <w:rFonts w:ascii="Times New Roman" w:hAnsi="Times New Roman" w:cs="Times New Roman"/>
          <w:color w:val="00FFFF"/>
          <w:rPrChange w:id="280" w:author="Fiona" w:date="2020-11-15T08:10:00Z">
            <w:rPr>
              <w:rFonts w:ascii="Times New Roman" w:hAnsi="Times New Roman" w:cs="Times New Roman"/>
            </w:rPr>
          </w:rPrChange>
        </w:rPr>
        <w:t>beautifully</w:t>
      </w:r>
      <w:r w:rsidR="00AE3433">
        <w:rPr>
          <w:rFonts w:ascii="Times New Roman" w:hAnsi="Times New Roman" w:cs="Times New Roman"/>
        </w:rPr>
        <w:t xml:space="preserve"> conquer</w:t>
      </w:r>
      <w:r w:rsidR="00C72C0C">
        <w:rPr>
          <w:rFonts w:ascii="Times New Roman" w:hAnsi="Times New Roman" w:cs="Times New Roman"/>
        </w:rPr>
        <w:t>ed</w:t>
      </w:r>
      <w:r w:rsidR="00AE3433">
        <w:rPr>
          <w:rFonts w:ascii="Times New Roman" w:hAnsi="Times New Roman" w:cs="Times New Roman"/>
        </w:rPr>
        <w:t xml:space="preserve"> the problem by three learning strateg</w:t>
      </w:r>
      <w:r w:rsidR="00E22373">
        <w:rPr>
          <w:rFonts w:ascii="Times New Roman" w:hAnsi="Times New Roman" w:cs="Times New Roman"/>
        </w:rPr>
        <w:t>ies</w:t>
      </w:r>
      <w:r w:rsidR="00AE3433">
        <w:rPr>
          <w:rFonts w:ascii="Times New Roman" w:hAnsi="Times New Roman" w:cs="Times New Roman"/>
        </w:rPr>
        <w:t>.</w:t>
      </w:r>
      <w:r w:rsidR="00A16E83">
        <w:rPr>
          <w:rFonts w:ascii="Times New Roman" w:hAnsi="Times New Roman" w:cs="Times New Roman"/>
        </w:rPr>
        <w:t xml:space="preserve"> </w:t>
      </w:r>
      <w:r w:rsidR="00493018">
        <w:rPr>
          <w:rFonts w:ascii="Times New Roman" w:hAnsi="Times New Roman" w:cs="Times New Roman"/>
        </w:rPr>
        <w:t xml:space="preserve">In addition, Air Lab </w:t>
      </w:r>
      <w:r w:rsidR="00493018" w:rsidRPr="00C45528">
        <w:rPr>
          <w:rFonts w:ascii="Times New Roman" w:hAnsi="Times New Roman" w:cs="Times New Roman"/>
          <w:color w:val="0000FF"/>
          <w:rPrChange w:id="281" w:author="Fiona" w:date="2020-11-15T08:10:00Z">
            <w:rPr>
              <w:rFonts w:ascii="Times New Roman" w:hAnsi="Times New Roman" w:cs="Times New Roman"/>
            </w:rPr>
          </w:rPrChange>
        </w:rPr>
        <w:t>is good at</w:t>
      </w:r>
      <w:r w:rsidR="00493018">
        <w:rPr>
          <w:rFonts w:ascii="Times New Roman" w:hAnsi="Times New Roman" w:cs="Times New Roman"/>
        </w:rPr>
        <w:t xml:space="preserve"> </w:t>
      </w:r>
      <w:ins w:id="282" w:author="Fiona" w:date="2020-11-15T08:10:00Z">
        <w:r w:rsidR="00C45528">
          <w:rPr>
            <w:rFonts w:ascii="Times New Roman" w:hAnsi="Times New Roman" w:cs="Times New Roman"/>
            <w:lang w:val="en-GB"/>
          </w:rPr>
          <w:t xml:space="preserve">You need to say you are interested in XXX. Don’t say they are ‘good at something.’ </w:t>
        </w:r>
      </w:ins>
      <w:r w:rsidR="002963D1">
        <w:rPr>
          <w:rFonts w:ascii="Times New Roman" w:hAnsi="Times New Roman" w:cs="Times New Roman"/>
        </w:rPr>
        <w:t xml:space="preserve">fusing </w:t>
      </w:r>
      <w:r w:rsidR="0086442E">
        <w:rPr>
          <w:rFonts w:ascii="Times New Roman" w:hAnsi="Times New Roman" w:cs="Times New Roman"/>
        </w:rPr>
        <w:t>SLAM</w:t>
      </w:r>
      <w:r w:rsidR="002963D1">
        <w:rPr>
          <w:rFonts w:ascii="Times New Roman" w:hAnsi="Times New Roman" w:cs="Times New Roman"/>
        </w:rPr>
        <w:t xml:space="preserve"> and path planning.</w:t>
      </w:r>
      <w:r w:rsidR="009A772B">
        <w:rPr>
          <w:rFonts w:ascii="Times New Roman" w:hAnsi="Times New Roman" w:cs="Times New Roman"/>
        </w:rPr>
        <w:t xml:space="preserve"> </w:t>
      </w:r>
      <w:r w:rsidR="009A772B" w:rsidRPr="009A772B">
        <w:rPr>
          <w:rFonts w:ascii="Times New Roman" w:hAnsi="Times New Roman" w:cs="Times New Roman"/>
          <w:i/>
          <w:iCs/>
        </w:rPr>
        <w:t>“DROAN - Disparity-space Representation for Obstacle AvoidaNce”</w:t>
      </w:r>
      <w:r w:rsidR="0086442E">
        <w:rPr>
          <w:rFonts w:ascii="Times New Roman" w:hAnsi="Times New Roman" w:cs="Times New Roman"/>
          <w:i/>
          <w:iCs/>
        </w:rPr>
        <w:t xml:space="preserve"> </w:t>
      </w:r>
      <w:r w:rsidR="0086442E">
        <w:rPr>
          <w:rFonts w:ascii="Times New Roman" w:hAnsi="Times New Roman" w:cs="Times New Roman"/>
        </w:rPr>
        <w:t xml:space="preserve">describes </w:t>
      </w:r>
      <w:r w:rsidR="0086442E" w:rsidRPr="003D0583">
        <w:rPr>
          <w:rFonts w:ascii="Times New Roman" w:hAnsi="Times New Roman" w:cs="Times New Roman"/>
          <w:color w:val="00FFFF"/>
          <w:rPrChange w:id="283" w:author="Fiona" w:date="2020-11-15T08:10:00Z">
            <w:rPr>
              <w:rFonts w:ascii="Times New Roman" w:hAnsi="Times New Roman" w:cs="Times New Roman"/>
            </w:rPr>
          </w:rPrChange>
        </w:rPr>
        <w:t xml:space="preserve">wonderful </w:t>
      </w:r>
    </w:p>
    <w:p w14:paraId="13997B44" w14:textId="77777777" w:rsidR="00F21574" w:rsidRDefault="00F21574" w:rsidP="00540926">
      <w:pPr>
        <w:snapToGrid w:val="0"/>
        <w:jc w:val="both"/>
        <w:rPr>
          <w:ins w:id="284" w:author="Fiona" w:date="2020-11-15T08:10:00Z"/>
          <w:rFonts w:ascii="Times New Roman" w:hAnsi="Times New Roman" w:cs="Times New Roman"/>
          <w:color w:val="00FFFF"/>
        </w:rPr>
      </w:pPr>
    </w:p>
    <w:p w14:paraId="44779CAB" w14:textId="21E81328" w:rsidR="00F21574" w:rsidRPr="00301D5E" w:rsidRDefault="00610E9D" w:rsidP="00301D5E">
      <w:pPr>
        <w:spacing w:line="320" w:lineRule="exact"/>
        <w:rPr>
          <w:ins w:id="285" w:author="Fiona" w:date="2020-11-15T08:11:00Z"/>
          <w:rFonts w:ascii="Times New Roman" w:hAnsi="Times New Roman"/>
          <w:szCs w:val="24"/>
        </w:rPr>
      </w:pPr>
      <w:ins w:id="286" w:author="Fiona" w:date="2020-11-15T08:11:00Z">
        <w:r>
          <w:rPr>
            <w:rFonts w:ascii="Times New Roman" w:hAnsi="Times New Roman" w:hint="eastAsia"/>
            <w:szCs w:val="24"/>
          </w:rPr>
          <w:t>標淺藍色的，</w:t>
        </w:r>
        <w:r w:rsidR="00F21574" w:rsidRPr="00301D5E">
          <w:rPr>
            <w:rFonts w:ascii="Times New Roman" w:hAnsi="Times New Roman" w:hint="eastAsia"/>
            <w:szCs w:val="24"/>
          </w:rPr>
          <w:t>不需要用很多形容詞稱贊學校或教授如何優秀，</w:t>
        </w:r>
        <w:r w:rsidR="00F21574" w:rsidRPr="00301D5E">
          <w:rPr>
            <w:rFonts w:ascii="Times New Roman" w:hAnsi="Times New Roman"/>
            <w:szCs w:val="24"/>
          </w:rPr>
          <w:t>outstanding, excellent, impressive</w:t>
        </w:r>
        <w:r w:rsidR="00F21574" w:rsidRPr="00301D5E">
          <w:rPr>
            <w:rFonts w:ascii="Times New Roman" w:hAnsi="Times New Roman" w:hint="eastAsia"/>
            <w:szCs w:val="24"/>
          </w:rPr>
          <w:t>等等形容詞基本上都可以刪掉，只是很佔空間，讓句子廢話很多而已。</w:t>
        </w:r>
      </w:ins>
    </w:p>
    <w:p w14:paraId="3BC234DF" w14:textId="77777777" w:rsidR="00F21574" w:rsidRPr="00301D5E" w:rsidRDefault="00F21574" w:rsidP="00301D5E">
      <w:pPr>
        <w:spacing w:line="320" w:lineRule="exact"/>
        <w:rPr>
          <w:ins w:id="287" w:author="Fiona" w:date="2020-11-15T08:11:00Z"/>
          <w:rFonts w:ascii="Times New Roman" w:hAnsi="Times New Roman"/>
          <w:szCs w:val="24"/>
        </w:rPr>
      </w:pPr>
    </w:p>
    <w:p w14:paraId="78955694" w14:textId="1427586A" w:rsidR="00F21574" w:rsidRDefault="00F21574" w:rsidP="00540926">
      <w:pPr>
        <w:snapToGrid w:val="0"/>
        <w:jc w:val="both"/>
        <w:rPr>
          <w:ins w:id="288" w:author="Fiona" w:date="2020-11-15T08:11:00Z"/>
          <w:rFonts w:ascii="Times New Roman" w:hAnsi="Times New Roman" w:cs="Times New Roman"/>
          <w:color w:val="00FFFF"/>
        </w:rPr>
      </w:pPr>
    </w:p>
    <w:p w14:paraId="773ECD6C" w14:textId="336659F2" w:rsidR="00540926" w:rsidRPr="0086442E" w:rsidRDefault="0086442E" w:rsidP="00540926">
      <w:pPr>
        <w:snapToGrid w:val="0"/>
        <w:jc w:val="both"/>
        <w:rPr>
          <w:rFonts w:ascii="Times New Roman" w:hAnsi="Times New Roman" w:cs="Times New Roman"/>
        </w:rPr>
      </w:pPr>
      <w:r>
        <w:rPr>
          <w:rFonts w:ascii="Times New Roman" w:hAnsi="Times New Roman" w:cs="Times New Roman"/>
        </w:rPr>
        <w:t>conse</w:t>
      </w:r>
      <w:r w:rsidR="003437E2">
        <w:rPr>
          <w:rFonts w:ascii="Times New Roman" w:hAnsi="Times New Roman" w:cs="Times New Roman"/>
        </w:rPr>
        <w:t>nsus of mapping and obstacle avoidance. Therefore, Air Lab is the reason why I apply the programe in CMU RI.</w:t>
      </w:r>
    </w:p>
    <w:p w14:paraId="31EB1609" w14:textId="77777777" w:rsidR="00D9658F" w:rsidRPr="005F04AC" w:rsidRDefault="00D9658F" w:rsidP="00540926">
      <w:pPr>
        <w:snapToGrid w:val="0"/>
        <w:jc w:val="both"/>
        <w:rPr>
          <w:rFonts w:ascii="Times New Roman" w:hAnsi="Times New Roman" w:cs="Times New Roman"/>
        </w:rPr>
      </w:pPr>
    </w:p>
    <w:p w14:paraId="3F5B915C" w14:textId="1A45F2F9" w:rsidR="00ED3E4E"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 xml:space="preserve">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w:t>
      </w:r>
      <w:r w:rsidRPr="00175A05">
        <w:rPr>
          <w:rFonts w:ascii="Times New Roman" w:hAnsi="Times New Roman" w:cs="Times New Roman"/>
          <w:color w:val="0000FF"/>
          <w:rPrChange w:id="289" w:author="Fiona" w:date="2020-11-15T08:11:00Z">
            <w:rPr>
              <w:rFonts w:ascii="Times New Roman" w:hAnsi="Times New Roman" w:cs="Times New Roman"/>
            </w:rPr>
          </w:rPrChange>
        </w:rPr>
        <w:t xml:space="preserve">“How object </w:t>
      </w:r>
      <w:r w:rsidRPr="00175A05">
        <w:rPr>
          <w:rFonts w:ascii="Times New Roman" w:hAnsi="Times New Roman" w:cs="Times New Roman"/>
          <w:color w:val="0000FF"/>
          <w:rPrChange w:id="290" w:author="Fiona" w:date="2020-11-15T08:11:00Z">
            <w:rPr>
              <w:rFonts w:ascii="Times New Roman" w:hAnsi="Times New Roman" w:cs="Times New Roman"/>
            </w:rPr>
          </w:rPrChange>
        </w:rPr>
        <w:lastRenderedPageBreak/>
        <w:t>recognition feedback to robot’s state estimation?”</w:t>
      </w:r>
      <w:r w:rsidRPr="00E62C20">
        <w:rPr>
          <w:rFonts w:ascii="Times New Roman" w:hAnsi="Times New Roman" w:cs="Times New Roman"/>
        </w:rPr>
        <w:t xml:space="preserve"> </w:t>
      </w:r>
      <w:ins w:id="291" w:author="Fiona" w:date="2020-11-15T08:11:00Z">
        <w:r w:rsidR="00F332AC">
          <w:rPr>
            <w:rFonts w:ascii="Times New Roman" w:hAnsi="Times New Roman" w:cs="Times New Roman"/>
            <w:lang w:val="en-GB"/>
          </w:rPr>
          <w:t xml:space="preserve">Rewrite this as an indirect question and not a direct question. </w:t>
        </w:r>
      </w:ins>
      <w:r w:rsidRPr="00E62C20">
        <w:rPr>
          <w:rFonts w:ascii="Times New Roman" w:hAnsi="Times New Roman" w:cs="Times New Roman"/>
        </w:rPr>
        <w:t xml:space="preserve">is not well-defined as I know. </w:t>
      </w:r>
      <w:r w:rsidRPr="00D47E34">
        <w:rPr>
          <w:rFonts w:ascii="Times New Roman" w:hAnsi="Times New Roman" w:cs="Times New Roman"/>
          <w:color w:val="0000FF"/>
          <w:rPrChange w:id="292" w:author="Fiona" w:date="2020-11-15T08:11:00Z">
            <w:rPr>
              <w:rFonts w:ascii="Times New Roman" w:hAnsi="Times New Roman" w:cs="Times New Roman"/>
            </w:rPr>
          </w:rPrChange>
        </w:rPr>
        <w:t>To study this question and the questions I mentioned in the first paragraph,</w:t>
      </w:r>
      <w:r w:rsidRPr="00E62C20">
        <w:rPr>
          <w:rFonts w:ascii="Times New Roman" w:hAnsi="Times New Roman" w:cs="Times New Roman"/>
        </w:rPr>
        <w:t xml:space="preserve"> </w:t>
      </w:r>
      <w:ins w:id="293" w:author="Fiona" w:date="2020-11-15T08:11:00Z">
        <w:r w:rsidR="00D47E34">
          <w:rPr>
            <w:rFonts w:ascii="Times New Roman" w:hAnsi="Times New Roman" w:cs="Times New Roman"/>
          </w:rPr>
          <w:t xml:space="preserve">Talk about research topics. </w:t>
        </w:r>
        <w:r w:rsidR="00F9177C">
          <w:rPr>
            <w:rFonts w:ascii="Times New Roman" w:hAnsi="Times New Roman" w:cs="Times New Roman"/>
          </w:rPr>
          <w:t xml:space="preserve">If you want to refer to things you said in the </w:t>
        </w:r>
      </w:ins>
      <w:ins w:id="294" w:author="Fiona" w:date="2020-11-15T08:12:00Z">
        <w:r w:rsidR="00F9177C">
          <w:rPr>
            <w:rFonts w:ascii="Times New Roman" w:hAnsi="Times New Roman" w:cs="Times New Roman"/>
          </w:rPr>
          <w:t xml:space="preserve">first paragraph, you can give a short summary. </w:t>
        </w:r>
        <w:r w:rsidR="00105048">
          <w:rPr>
            <w:rFonts w:ascii="Times New Roman" w:hAnsi="Times New Roman" w:cs="Times New Roman"/>
          </w:rPr>
          <w:t xml:space="preserve">Don’t make the reader go back and reread the first paragraph. </w:t>
        </w:r>
      </w:ins>
      <w:r w:rsidRPr="00E62C20">
        <w:rPr>
          <w:rFonts w:ascii="Times New Roman" w:hAnsi="Times New Roman" w:cs="Times New Roman"/>
        </w:rPr>
        <w:t xml:space="preserve">I desire </w:t>
      </w:r>
      <w:r w:rsidRPr="00461AE6">
        <w:rPr>
          <w:rFonts w:ascii="Times New Roman" w:hAnsi="Times New Roman" w:cs="Times New Roman"/>
          <w:color w:val="0000FF"/>
          <w:rPrChange w:id="295" w:author="Fiona" w:date="2020-11-15T08:12:00Z">
            <w:rPr>
              <w:rFonts w:ascii="Times New Roman" w:hAnsi="Times New Roman" w:cs="Times New Roman"/>
            </w:rPr>
          </w:rPrChange>
        </w:rPr>
        <w:t>to do research in advanced degree,</w:t>
      </w:r>
      <w:r w:rsidRPr="00E62C20">
        <w:rPr>
          <w:rFonts w:ascii="Times New Roman" w:hAnsi="Times New Roman" w:cs="Times New Roman"/>
        </w:rPr>
        <w:t xml:space="preserve"> </w:t>
      </w:r>
      <w:ins w:id="296" w:author="Fiona" w:date="2020-11-15T08:12:00Z">
        <w:r w:rsidR="00461AE6">
          <w:rPr>
            <w:rFonts w:ascii="Times New Roman" w:hAnsi="Times New Roman" w:cs="Times New Roman"/>
          </w:rPr>
          <w:t xml:space="preserve">State that you are applying to do a PhD. </w:t>
        </w:r>
        <w:r w:rsidR="00961A03">
          <w:rPr>
            <w:rFonts w:ascii="Times New Roman" w:hAnsi="Times New Roman" w:cs="Times New Roman"/>
          </w:rPr>
          <w:t xml:space="preserve">Don’t just say ‘advanced.’ </w:t>
        </w:r>
      </w:ins>
      <w:r w:rsidRPr="00E62C20">
        <w:rPr>
          <w:rFonts w:ascii="Times New Roman" w:hAnsi="Times New Roman" w:cs="Times New Roman"/>
        </w:rPr>
        <w:t>and I believe that the Robotics Institute at Carnegie Mellon University is good fit for me. The resources and breadth of robot research performed at CMU will provide me with the experience that I need to pursue my passion in robot perception.</w:t>
      </w:r>
    </w:p>
    <w:p w14:paraId="36E44A44" w14:textId="21621F53" w:rsidR="00EF6432" w:rsidRPr="005F04AC" w:rsidRDefault="00EF6432" w:rsidP="00540926">
      <w:pPr>
        <w:snapToGrid w:val="0"/>
        <w:jc w:val="both"/>
        <w:rPr>
          <w:rFonts w:ascii="Times New Roman" w:eastAsia="DFKai-SB" w:hAnsi="Times New Roman" w:cs="Times New Roman"/>
        </w:rPr>
      </w:pPr>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EB Garamond">
    <w:altName w:val="Cambria"/>
    <w:panose1 w:val="00000000000000000000"/>
    <w:charset w:val="00"/>
    <w:family w:val="roman"/>
    <w:notTrueType/>
    <w:pitch w:val="default"/>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C22FF"/>
    <w:multiLevelType w:val="hybridMultilevel"/>
    <w:tmpl w:val="9B22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F2CAD"/>
    <w:multiLevelType w:val="hybridMultilevel"/>
    <w:tmpl w:val="615A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234FC"/>
    <w:multiLevelType w:val="hybridMultilevel"/>
    <w:tmpl w:val="C46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84C56"/>
    <w:multiLevelType w:val="hybridMultilevel"/>
    <w:tmpl w:val="9806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ona">
    <w15:presenceInfo w15:providerId="None" w15:userId="F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trackRevision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NDA1NLEwtzBS0lEKTi0uzszPAykwrgUAfg54PSwAAAA="/>
  </w:docVars>
  <w:rsids>
    <w:rsidRoot w:val="00540926"/>
    <w:rsid w:val="000238C6"/>
    <w:rsid w:val="000269C4"/>
    <w:rsid w:val="000275A9"/>
    <w:rsid w:val="00070017"/>
    <w:rsid w:val="00076610"/>
    <w:rsid w:val="00085930"/>
    <w:rsid w:val="00085ECB"/>
    <w:rsid w:val="0009269D"/>
    <w:rsid w:val="000A22EA"/>
    <w:rsid w:val="000D2DFB"/>
    <w:rsid w:val="00100CC2"/>
    <w:rsid w:val="00105048"/>
    <w:rsid w:val="00123FFD"/>
    <w:rsid w:val="00125DBD"/>
    <w:rsid w:val="0014307E"/>
    <w:rsid w:val="00146887"/>
    <w:rsid w:val="00154186"/>
    <w:rsid w:val="00171C6F"/>
    <w:rsid w:val="00175A05"/>
    <w:rsid w:val="001810B5"/>
    <w:rsid w:val="00181391"/>
    <w:rsid w:val="00185F54"/>
    <w:rsid w:val="00197AAC"/>
    <w:rsid w:val="00197CA0"/>
    <w:rsid w:val="001A571C"/>
    <w:rsid w:val="001A7A48"/>
    <w:rsid w:val="001F493C"/>
    <w:rsid w:val="001F5CEC"/>
    <w:rsid w:val="001F657B"/>
    <w:rsid w:val="002052EC"/>
    <w:rsid w:val="00217226"/>
    <w:rsid w:val="00223E21"/>
    <w:rsid w:val="00247A2E"/>
    <w:rsid w:val="00267AFB"/>
    <w:rsid w:val="00290DEF"/>
    <w:rsid w:val="002963D1"/>
    <w:rsid w:val="002B18CF"/>
    <w:rsid w:val="002B6E65"/>
    <w:rsid w:val="002D784F"/>
    <w:rsid w:val="002E4BF7"/>
    <w:rsid w:val="002F0AF0"/>
    <w:rsid w:val="002F2854"/>
    <w:rsid w:val="0031014B"/>
    <w:rsid w:val="00323FBB"/>
    <w:rsid w:val="00335F18"/>
    <w:rsid w:val="00340E93"/>
    <w:rsid w:val="003437E2"/>
    <w:rsid w:val="00366AB2"/>
    <w:rsid w:val="00372F65"/>
    <w:rsid w:val="00377853"/>
    <w:rsid w:val="00390810"/>
    <w:rsid w:val="0039687D"/>
    <w:rsid w:val="003B10F6"/>
    <w:rsid w:val="003C233D"/>
    <w:rsid w:val="003D0583"/>
    <w:rsid w:val="003D0ADF"/>
    <w:rsid w:val="003E2F47"/>
    <w:rsid w:val="0040386B"/>
    <w:rsid w:val="00410C6C"/>
    <w:rsid w:val="0043110A"/>
    <w:rsid w:val="00461AE6"/>
    <w:rsid w:val="00484A3D"/>
    <w:rsid w:val="004909EF"/>
    <w:rsid w:val="00493018"/>
    <w:rsid w:val="004969F1"/>
    <w:rsid w:val="004B38C4"/>
    <w:rsid w:val="004E131E"/>
    <w:rsid w:val="004F02DF"/>
    <w:rsid w:val="004F2805"/>
    <w:rsid w:val="004F415D"/>
    <w:rsid w:val="004F6A96"/>
    <w:rsid w:val="00502C07"/>
    <w:rsid w:val="005277A9"/>
    <w:rsid w:val="00536C6B"/>
    <w:rsid w:val="00540926"/>
    <w:rsid w:val="00545055"/>
    <w:rsid w:val="005879C3"/>
    <w:rsid w:val="0059241A"/>
    <w:rsid w:val="00594C90"/>
    <w:rsid w:val="005B0B23"/>
    <w:rsid w:val="005B29B4"/>
    <w:rsid w:val="005B431D"/>
    <w:rsid w:val="005B5BCD"/>
    <w:rsid w:val="005D3C04"/>
    <w:rsid w:val="005D4DFE"/>
    <w:rsid w:val="005D6159"/>
    <w:rsid w:val="005E6863"/>
    <w:rsid w:val="005E68C0"/>
    <w:rsid w:val="005E6FF4"/>
    <w:rsid w:val="005F04AC"/>
    <w:rsid w:val="00610953"/>
    <w:rsid w:val="00610E9D"/>
    <w:rsid w:val="00612620"/>
    <w:rsid w:val="00615330"/>
    <w:rsid w:val="006409C1"/>
    <w:rsid w:val="00641ADD"/>
    <w:rsid w:val="00656836"/>
    <w:rsid w:val="00666CAF"/>
    <w:rsid w:val="006740D8"/>
    <w:rsid w:val="00681043"/>
    <w:rsid w:val="006B2385"/>
    <w:rsid w:val="006B270F"/>
    <w:rsid w:val="006B65F7"/>
    <w:rsid w:val="006F3D3E"/>
    <w:rsid w:val="006F4013"/>
    <w:rsid w:val="006F486D"/>
    <w:rsid w:val="006F7D34"/>
    <w:rsid w:val="00716E4C"/>
    <w:rsid w:val="00770AA1"/>
    <w:rsid w:val="00786F92"/>
    <w:rsid w:val="0079790A"/>
    <w:rsid w:val="007B05A3"/>
    <w:rsid w:val="007B4FB7"/>
    <w:rsid w:val="007B7E62"/>
    <w:rsid w:val="007C6347"/>
    <w:rsid w:val="00810FE8"/>
    <w:rsid w:val="008432BC"/>
    <w:rsid w:val="008477F5"/>
    <w:rsid w:val="00854676"/>
    <w:rsid w:val="00861A18"/>
    <w:rsid w:val="00863060"/>
    <w:rsid w:val="0086442E"/>
    <w:rsid w:val="00864709"/>
    <w:rsid w:val="008757BE"/>
    <w:rsid w:val="008A174E"/>
    <w:rsid w:val="008B7759"/>
    <w:rsid w:val="008C279A"/>
    <w:rsid w:val="008D07C3"/>
    <w:rsid w:val="008D19B2"/>
    <w:rsid w:val="008F2A5B"/>
    <w:rsid w:val="00927E22"/>
    <w:rsid w:val="00961A03"/>
    <w:rsid w:val="009739F2"/>
    <w:rsid w:val="0098210A"/>
    <w:rsid w:val="00983416"/>
    <w:rsid w:val="009A772B"/>
    <w:rsid w:val="009B07E8"/>
    <w:rsid w:val="009B0DE3"/>
    <w:rsid w:val="009B676E"/>
    <w:rsid w:val="009D7490"/>
    <w:rsid w:val="009E741F"/>
    <w:rsid w:val="009F75C7"/>
    <w:rsid w:val="00A00923"/>
    <w:rsid w:val="00A03259"/>
    <w:rsid w:val="00A1685A"/>
    <w:rsid w:val="00A16BC3"/>
    <w:rsid w:val="00A16E83"/>
    <w:rsid w:val="00A202F9"/>
    <w:rsid w:val="00A248B1"/>
    <w:rsid w:val="00A31FBA"/>
    <w:rsid w:val="00A66A7C"/>
    <w:rsid w:val="00A818B8"/>
    <w:rsid w:val="00A968E4"/>
    <w:rsid w:val="00AA3D10"/>
    <w:rsid w:val="00AC30CF"/>
    <w:rsid w:val="00AE3433"/>
    <w:rsid w:val="00AE7143"/>
    <w:rsid w:val="00B07840"/>
    <w:rsid w:val="00B1423A"/>
    <w:rsid w:val="00B41340"/>
    <w:rsid w:val="00B60BFB"/>
    <w:rsid w:val="00B679B9"/>
    <w:rsid w:val="00B8191B"/>
    <w:rsid w:val="00B93E61"/>
    <w:rsid w:val="00B97F66"/>
    <w:rsid w:val="00BD7A70"/>
    <w:rsid w:val="00BE5F7F"/>
    <w:rsid w:val="00BE7753"/>
    <w:rsid w:val="00C0097C"/>
    <w:rsid w:val="00C2507A"/>
    <w:rsid w:val="00C44E8B"/>
    <w:rsid w:val="00C45528"/>
    <w:rsid w:val="00C5112A"/>
    <w:rsid w:val="00C6473C"/>
    <w:rsid w:val="00C725D4"/>
    <w:rsid w:val="00C72C0C"/>
    <w:rsid w:val="00C96E76"/>
    <w:rsid w:val="00CB5096"/>
    <w:rsid w:val="00CE6162"/>
    <w:rsid w:val="00D07A7F"/>
    <w:rsid w:val="00D13EE3"/>
    <w:rsid w:val="00D228A8"/>
    <w:rsid w:val="00D475C1"/>
    <w:rsid w:val="00D47E34"/>
    <w:rsid w:val="00D57658"/>
    <w:rsid w:val="00D649A5"/>
    <w:rsid w:val="00D657F4"/>
    <w:rsid w:val="00D844D8"/>
    <w:rsid w:val="00D900FF"/>
    <w:rsid w:val="00D9658F"/>
    <w:rsid w:val="00DB62AA"/>
    <w:rsid w:val="00DB63CA"/>
    <w:rsid w:val="00DB7ACA"/>
    <w:rsid w:val="00DD223E"/>
    <w:rsid w:val="00E00B06"/>
    <w:rsid w:val="00E1263A"/>
    <w:rsid w:val="00E16A6A"/>
    <w:rsid w:val="00E22373"/>
    <w:rsid w:val="00E300A4"/>
    <w:rsid w:val="00E30CC6"/>
    <w:rsid w:val="00E619E0"/>
    <w:rsid w:val="00E62C20"/>
    <w:rsid w:val="00EA09AD"/>
    <w:rsid w:val="00EA763A"/>
    <w:rsid w:val="00ED3E4E"/>
    <w:rsid w:val="00EF6432"/>
    <w:rsid w:val="00F21574"/>
    <w:rsid w:val="00F332AC"/>
    <w:rsid w:val="00F33E63"/>
    <w:rsid w:val="00F502FF"/>
    <w:rsid w:val="00F532F4"/>
    <w:rsid w:val="00F67980"/>
    <w:rsid w:val="00F72F99"/>
    <w:rsid w:val="00F802DA"/>
    <w:rsid w:val="00F9177C"/>
    <w:rsid w:val="00F95396"/>
    <w:rsid w:val="00FA6C17"/>
    <w:rsid w:val="00FD37B8"/>
    <w:rsid w:val="00FD46DB"/>
    <w:rsid w:val="00FE2978"/>
    <w:rsid w:val="00FE35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13A"/>
  <w15:chartTrackingRefBased/>
  <w15:docId w15:val="{5D8E3CF7-F309-48B3-B2BB-CBF255F7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2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8A8"/>
    <w:rPr>
      <w:color w:val="0563C1" w:themeColor="hyperlink"/>
      <w:u w:val="single"/>
    </w:rPr>
  </w:style>
  <w:style w:type="paragraph" w:styleId="ListParagraph">
    <w:name w:val="List Paragraph"/>
    <w:basedOn w:val="Normal"/>
    <w:uiPriority w:val="34"/>
    <w:qFormat/>
    <w:rsid w:val="00D228A8"/>
    <w:pPr>
      <w:widowControl/>
      <w:ind w:left="720"/>
      <w:contextualSpacing/>
    </w:pPr>
    <w:rPr>
      <w:rFonts w:ascii="Times New Roman" w:eastAsia="MS Mincho" w:hAnsi="Times New Roman" w:cs="Times New Roman"/>
      <w:kern w:val="0"/>
      <w:szCs w:val="24"/>
      <w:lang w:val="en-GB"/>
    </w:rPr>
  </w:style>
  <w:style w:type="paragraph" w:styleId="NormalWeb">
    <w:name w:val="Normal (Web)"/>
    <w:basedOn w:val="Normal"/>
    <w:uiPriority w:val="99"/>
    <w:unhideWhenUsed/>
    <w:rsid w:val="00D228A8"/>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0238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8C6"/>
    <w:rPr>
      <w:rFonts w:ascii="Segoe UI" w:hAnsi="Segoe UI" w:cs="Segoe UI"/>
      <w:sz w:val="18"/>
      <w:szCs w:val="18"/>
    </w:rPr>
  </w:style>
  <w:style w:type="character" w:customStyle="1" w:styleId="highlight">
    <w:name w:val="highlight"/>
    <w:basedOn w:val="DefaultParagraphFont"/>
    <w:rsid w:val="000238C6"/>
  </w:style>
  <w:style w:type="paragraph" w:styleId="CommentText">
    <w:name w:val="annotation text"/>
    <w:basedOn w:val="Normal"/>
    <w:link w:val="CommentTextChar"/>
    <w:uiPriority w:val="99"/>
    <w:unhideWhenUsed/>
    <w:rsid w:val="003C233D"/>
    <w:pPr>
      <w:widowControl/>
      <w:pBdr>
        <w:top w:val="nil"/>
        <w:left w:val="nil"/>
        <w:bottom w:val="nil"/>
        <w:right w:val="nil"/>
        <w:between w:val="nil"/>
        <w:bar w:val="nil"/>
      </w:pBdr>
    </w:pPr>
    <w:rPr>
      <w:rFonts w:ascii="Arial" w:eastAsiaTheme="majorEastAsia" w:hAnsi="Arial" w:cs="Arial"/>
      <w:kern w:val="0"/>
      <w:sz w:val="20"/>
      <w:szCs w:val="20"/>
      <w:bdr w:val="nil"/>
    </w:rPr>
  </w:style>
  <w:style w:type="character" w:customStyle="1" w:styleId="CommentTextChar">
    <w:name w:val="Comment Text Char"/>
    <w:basedOn w:val="DefaultParagraphFont"/>
    <w:link w:val="CommentText"/>
    <w:uiPriority w:val="99"/>
    <w:rsid w:val="003C233D"/>
    <w:rPr>
      <w:rFonts w:ascii="Arial" w:eastAsiaTheme="majorEastAsia" w:hAnsi="Arial" w:cs="Arial"/>
      <w:kern w:val="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tabenglish.com/370963385326684/-topic-sentence" TargetMode="External"/><Relationship Id="rId13" Type="http://schemas.openxmlformats.org/officeDocument/2006/relationships/hyperlink" Target="https://www.cantabenglish.com/blog/artic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ntabenglish.com/370963385326684/sop-motivation" TargetMode="External"/><Relationship Id="rId12" Type="http://schemas.openxmlformats.org/officeDocument/2006/relationships/hyperlink" Target="https://www.cantabenglish.com/blog/sop_writing_tip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antabenglish.com/blog/sop_writing_tips" TargetMode="External"/><Relationship Id="rId11" Type="http://schemas.openxmlformats.org/officeDocument/2006/relationships/hyperlink" Target="http://www.books.com.tw/products/0010785022" TargetMode="External"/><Relationship Id="rId5" Type="http://schemas.openxmlformats.org/officeDocument/2006/relationships/webSettings" Target="webSettings.xml"/><Relationship Id="rId15" Type="http://schemas.openxmlformats.org/officeDocument/2006/relationships/hyperlink" Target="https://www.cantabenglish.com/blog/english_sentences" TargetMode="External"/><Relationship Id="rId10" Type="http://schemas.openxmlformats.org/officeDocument/2006/relationships/hyperlink" Target="https://www.cantabenglish.com/blog/-statement-of-purpose" TargetMode="External"/><Relationship Id="rId4" Type="http://schemas.openxmlformats.org/officeDocument/2006/relationships/settings" Target="settings.xml"/><Relationship Id="rId9" Type="http://schemas.openxmlformats.org/officeDocument/2006/relationships/hyperlink" Target="https://www.cantabenglish.com/370963385326684/howtodemonstrateskillstarmethod" TargetMode="External"/><Relationship Id="rId14" Type="http://schemas.openxmlformats.org/officeDocument/2006/relationships/hyperlink" Target="https://www.cantabenglish.com/blog/capital_letter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Fiona</cp:lastModifiedBy>
  <cp:revision>87</cp:revision>
  <dcterms:created xsi:type="dcterms:W3CDTF">2020-11-09T04:28:00Z</dcterms:created>
  <dcterms:modified xsi:type="dcterms:W3CDTF">2020-11-15T08:12:00Z</dcterms:modified>
</cp:coreProperties>
</file>